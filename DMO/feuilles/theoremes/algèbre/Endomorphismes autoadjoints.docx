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B25A" w14:textId="083ABC3E" w:rsidR="0009223C" w:rsidRDefault="00736C61" w:rsidP="00736C61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Chapitre 3 – Endomorphismes autoadjoints</w:t>
      </w:r>
    </w:p>
    <w:p w14:paraId="1ED1A4B2" w14:textId="68D755BC" w:rsidR="00736C61" w:rsidRPr="008E5535" w:rsidRDefault="00736C61" w:rsidP="00736C61">
      <w:pPr>
        <w:ind w:right="-142"/>
        <w:rPr>
          <w:rFonts w:eastAsiaTheme="minorEastAsia"/>
        </w:rPr>
      </w:pPr>
      <w:r w:rsidRPr="008E5535">
        <w:t xml:space="preserve">Dans tout le chapitre </w:t>
      </w:r>
      <m:oMath>
        <m:r>
          <w:rPr>
            <w:rFonts w:ascii="Cambria Math" w:hAnsi="Cambria Math"/>
          </w:rPr>
          <m:t>E</m:t>
        </m:r>
      </m:oMath>
      <w:r w:rsidRPr="008E5535">
        <w:rPr>
          <w:rFonts w:eastAsiaTheme="minorEastAsia"/>
        </w:rPr>
        <w:t xml:space="preserve"> est un espace euclidien (donc préhilbertien </w:t>
      </w:r>
      <w:r w:rsidRPr="008E5535">
        <w:rPr>
          <w:rFonts w:eastAsiaTheme="minorEastAsia"/>
          <w:u w:val="single"/>
        </w:rPr>
        <w:t>réel</w:t>
      </w:r>
      <w:r w:rsidRPr="008E5535">
        <w:rPr>
          <w:rFonts w:eastAsiaTheme="minorEastAsia"/>
        </w:rPr>
        <w:t xml:space="preserve"> de dimension </w:t>
      </w:r>
      <w:r w:rsidRPr="008E5535">
        <w:rPr>
          <w:rFonts w:eastAsiaTheme="minorEastAsia"/>
          <w:u w:val="single"/>
        </w:rPr>
        <w:t>finie</w:t>
      </w:r>
      <w:r w:rsidRPr="008E5535">
        <w:rPr>
          <w:rFonts w:eastAsiaTheme="minorEastAsia"/>
        </w:rPr>
        <w:t xml:space="preserve">) de dimension </w:t>
      </w:r>
      <m:oMath>
        <m:r>
          <w:rPr>
            <w:rFonts w:ascii="Cambria Math" w:eastAsiaTheme="minorEastAsia" w:hAnsi="Cambria Math"/>
          </w:rPr>
          <m:t>n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0838298C" w14:textId="0EA73EF0" w:rsidR="00736C61" w:rsidRPr="008E5535" w:rsidRDefault="00736C61" w:rsidP="00736C61">
      <w:pPr>
        <w:pStyle w:val="Paragraphedeliste"/>
        <w:numPr>
          <w:ilvl w:val="0"/>
          <w:numId w:val="1"/>
        </w:numPr>
        <w:ind w:right="-142"/>
        <w:rPr>
          <w:b/>
          <w:bCs/>
          <w:u w:val="single"/>
        </w:rPr>
      </w:pPr>
      <w:r w:rsidRPr="008E5535">
        <w:rPr>
          <w:b/>
          <w:bCs/>
          <w:u w:val="single"/>
        </w:rPr>
        <w:t>Matrices orthogonales</w:t>
      </w:r>
    </w:p>
    <w:p w14:paraId="6F906DA9" w14:textId="4FEC708B" w:rsidR="00736C61" w:rsidRPr="008E5535" w:rsidRDefault="00736C61" w:rsidP="00736C61">
      <w:pPr>
        <w:ind w:right="-142"/>
        <w:rPr>
          <w:rFonts w:eastAsiaTheme="minorEastAsia"/>
        </w:rPr>
      </w:pPr>
      <w:r w:rsidRPr="008E5535">
        <w:t xml:space="preserve">Par caractérisation équivalente de l’inverse d’une matrice 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</m:t>
        </m:r>
      </m:oMath>
      <w:r w:rsidRPr="008E5535">
        <w:rPr>
          <w:rFonts w:eastAsiaTheme="minorEastAsia"/>
        </w:rPr>
        <w:t xml:space="preserve"> on a </w:t>
      </w:r>
    </w:p>
    <w:p w14:paraId="550DBFF5" w14:textId="53E27B36" w:rsidR="00736C61" w:rsidRPr="008E5535" w:rsidRDefault="00736C61" w:rsidP="00736C61">
      <w:pPr>
        <w:ind w:right="-142"/>
        <w:rPr>
          <w:rFonts w:eastAsiaTheme="minorEastAsia"/>
        </w:rPr>
      </w:pPr>
      <w:r w:rsidRPr="008E5535">
        <w:rPr>
          <w:u w:val="single"/>
        </w:rPr>
        <w:t>Propriété :</w:t>
      </w:r>
      <w:r w:rsidRPr="008E5535">
        <w:t xml:space="preserve"> 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. On a équivalence entre </w:t>
      </w:r>
    </w:p>
    <w:p w14:paraId="653B2D80" w14:textId="3A096D4F" w:rsidR="00736C61" w:rsidRPr="008E5535" w:rsidRDefault="00736C61" w:rsidP="00736C61">
      <w:pPr>
        <w:pStyle w:val="Paragraphedeliste"/>
        <w:numPr>
          <w:ilvl w:val="0"/>
          <w:numId w:val="2"/>
        </w:numPr>
        <w:ind w:right="-142"/>
      </w:pPr>
      <w:r w:rsidRPr="008E5535">
        <w:t xml:space="preserve">A est inversible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</m:oMath>
    </w:p>
    <w:p w14:paraId="74BA8017" w14:textId="7DFC987E" w:rsidR="00736C61" w:rsidRPr="008E5535" w:rsidRDefault="00000000" w:rsidP="00736C61">
      <w:pPr>
        <w:pStyle w:val="Paragraphedeliste"/>
        <w:numPr>
          <w:ilvl w:val="0"/>
          <w:numId w:val="2"/>
        </w:numPr>
        <w:ind w:right="-142"/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948ACDE" w14:textId="64D38823" w:rsidR="00736C61" w:rsidRPr="008E5535" w:rsidRDefault="00736C61" w:rsidP="00736C61">
      <w:pPr>
        <w:pStyle w:val="Paragraphedeliste"/>
        <w:numPr>
          <w:ilvl w:val="0"/>
          <w:numId w:val="2"/>
        </w:numPr>
        <w:ind w:right="-142"/>
      </w:pPr>
      <m:oMath>
        <m:r>
          <w:rPr>
            <w:rFonts w:ascii="Cambria Math" w:hAnsi="Cambria Math"/>
          </w:rPr>
          <m:t>A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E229DEE" w14:textId="6D4F8A19" w:rsidR="00736C61" w:rsidRPr="008E5535" w:rsidRDefault="00736C61" w:rsidP="00736C61">
      <w:pPr>
        <w:ind w:right="-142"/>
        <w:rPr>
          <w:rFonts w:eastAsiaTheme="minorEastAsia"/>
        </w:rPr>
      </w:pPr>
      <w:r w:rsidRPr="008E5535">
        <w:rPr>
          <w:u w:val="single"/>
        </w:rPr>
        <w:t>Définition :</w:t>
      </w:r>
      <w:r w:rsidRPr="008E5535">
        <w:t xml:space="preserve"> On dit qu’une matrice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est orthogonale si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</m:e>
        </m:sPre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D7B3EFB" w14:textId="7ED8C802" w:rsidR="00736C61" w:rsidRPr="008E5535" w:rsidRDefault="00736C61" w:rsidP="00736C61">
      <w:p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Exemple 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 w:rsidRPr="008E5535"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 w:rsidRPr="008E5535">
        <w:rPr>
          <w:rFonts w:eastAsiaTheme="minorEastAsia"/>
          <w:color w:val="7030A0"/>
        </w:rPr>
        <w:t xml:space="preserve"> sont orthogonales.</w:t>
      </w:r>
    </w:p>
    <w:p w14:paraId="6D2B189C" w14:textId="6BFF5FDD" w:rsidR="00412AF9" w:rsidRPr="008E5535" w:rsidRDefault="00412AF9" w:rsidP="00736C61">
      <w:pPr>
        <w:ind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Théorème :</w:t>
      </w:r>
      <w:r w:rsidRPr="008E5535">
        <w:rPr>
          <w:rFonts w:eastAsiaTheme="minorEastAsia"/>
        </w:rPr>
        <w:t xml:space="preserve"> L’ensemble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des matrices orthogonales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 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×</m:t>
            </m:r>
          </m:e>
        </m:d>
      </m:oMath>
      <w:r w:rsidRPr="008E5535">
        <w:rPr>
          <w:rFonts w:eastAsiaTheme="minorEastAsia"/>
        </w:rPr>
        <w:t>, cad</w:t>
      </w:r>
    </w:p>
    <w:p w14:paraId="0697A594" w14:textId="0A6B3A74" w:rsidR="00412AF9" w:rsidRPr="008E5535" w:rsidRDefault="00000000" w:rsidP="00412AF9">
      <w:pPr>
        <w:pStyle w:val="Paragraphedeliste"/>
        <w:numPr>
          <w:ilvl w:val="0"/>
          <w:numId w:val="3"/>
        </w:numPr>
        <w:ind w:right="-14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⊂G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</w:p>
    <w:p w14:paraId="001F61BA" w14:textId="415C2CC2" w:rsidR="00412AF9" w:rsidRPr="008E5535" w:rsidRDefault="00000000" w:rsidP="00412AF9">
      <w:pPr>
        <w:pStyle w:val="Paragraphedeliste"/>
        <w:numPr>
          <w:ilvl w:val="0"/>
          <w:numId w:val="3"/>
        </w:numPr>
        <w:ind w:right="-14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</w:p>
    <w:p w14:paraId="48CD4BED" w14:textId="67B4BC1F" w:rsidR="00412AF9" w:rsidRPr="008E5535" w:rsidRDefault="00412AF9" w:rsidP="00412AF9">
      <w:pPr>
        <w:pStyle w:val="Paragraphedeliste"/>
        <w:numPr>
          <w:ilvl w:val="0"/>
          <w:numId w:val="3"/>
        </w:numPr>
        <w:ind w:right="-142"/>
      </w:pPr>
      <m:oMath>
        <m:r>
          <w:rPr>
            <w:rFonts w:ascii="Cambria Math" w:hAnsi="Cambria Math"/>
          </w:rPr>
          <m:t>∀A,B∈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 A</m:t>
        </m:r>
        <m:r>
          <m:rPr>
            <m:lit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20905DD3" w14:textId="2AAEA427" w:rsidR="00412AF9" w:rsidRPr="008E5535" w:rsidRDefault="00412AF9" w:rsidP="00412AF9">
      <w:pPr>
        <w:ind w:right="-142"/>
        <w:rPr>
          <w:rFonts w:eastAsiaTheme="minorEastAsia"/>
        </w:rPr>
      </w:pPr>
      <w:r w:rsidRPr="008E5535">
        <w:rPr>
          <w:u w:val="single"/>
        </w:rPr>
        <w:t>Propriété :</w:t>
      </w:r>
      <w:r w:rsidRPr="008E5535">
        <w:t xml:space="preserve"> 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de colonnes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E5535">
        <w:rPr>
          <w:rFonts w:eastAsiaTheme="minorEastAsia"/>
        </w:rPr>
        <w:t xml:space="preserve"> et de lignes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E5535">
        <w:rPr>
          <w:rFonts w:eastAsiaTheme="minorEastAsia"/>
        </w:rPr>
        <w:t xml:space="preserve">. On a équivalence entre </w:t>
      </w:r>
    </w:p>
    <w:p w14:paraId="002F8930" w14:textId="059EDBB0" w:rsidR="00412AF9" w:rsidRPr="008E5535" w:rsidRDefault="00412AF9" w:rsidP="00412AF9">
      <w:pPr>
        <w:pStyle w:val="Paragraphedeliste"/>
        <w:numPr>
          <w:ilvl w:val="0"/>
          <w:numId w:val="4"/>
        </w:numPr>
        <w:ind w:right="-142"/>
      </w:pPr>
      <m:oMath>
        <m:r>
          <w:rPr>
            <w:rFonts w:ascii="Cambria Math" w:hAnsi="Cambria Math"/>
          </w:rPr>
          <m:t>A</m:t>
        </m:r>
      </m:oMath>
      <w:r w:rsidRPr="008E5535">
        <w:rPr>
          <w:rFonts w:eastAsiaTheme="minorEastAsia"/>
        </w:rPr>
        <w:t xml:space="preserve"> est une famille orthogonale</w:t>
      </w:r>
    </w:p>
    <w:p w14:paraId="5AC0573B" w14:textId="3CA5C27F" w:rsidR="00412AF9" w:rsidRPr="008E5535" w:rsidRDefault="00412AF9" w:rsidP="00412AF9">
      <w:pPr>
        <w:pStyle w:val="Paragraphedeliste"/>
        <w:numPr>
          <w:ilvl w:val="0"/>
          <w:numId w:val="4"/>
        </w:numPr>
        <w:ind w:right="-142"/>
      </w:pPr>
      <w:r w:rsidRPr="008E5535">
        <w:rPr>
          <w:rFonts w:eastAsiaTheme="minorEastAsia"/>
        </w:rPr>
        <w:t xml:space="preserve">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est une famille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2CCE35A7" w14:textId="7D982BC6" w:rsidR="00412AF9" w:rsidRPr="008E5535" w:rsidRDefault="00412AF9" w:rsidP="00412AF9">
      <w:pPr>
        <w:pStyle w:val="Paragraphedeliste"/>
        <w:numPr>
          <w:ilvl w:val="0"/>
          <w:numId w:val="4"/>
        </w:numPr>
        <w:ind w:right="-142"/>
      </w:pPr>
      <w:r w:rsidRPr="008E5535">
        <w:rPr>
          <w:rFonts w:eastAsiaTheme="minorEastAsia"/>
        </w:rPr>
        <w:t xml:space="preserve">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est une famille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5730ED2A" w14:textId="3ADC7A53" w:rsidR="00412AF9" w:rsidRPr="008E5535" w:rsidRDefault="00FC6EAA" w:rsidP="00412AF9">
      <w:pPr>
        <w:ind w:right="-142"/>
        <w:rPr>
          <w:color w:val="7030A0"/>
          <w:u w:val="single"/>
        </w:rPr>
      </w:pPr>
      <w:r w:rsidRPr="008E5535">
        <w:rPr>
          <w:color w:val="7030A0"/>
        </w:rPr>
        <w:t>Exemple :</w:t>
      </w:r>
    </w:p>
    <w:p w14:paraId="108E2456" w14:textId="5FEAE862" w:rsidR="00FC6EAA" w:rsidRPr="008E5535" w:rsidRDefault="00FC6EAA" w:rsidP="00412AF9">
      <w:pPr>
        <w:ind w:right="-142"/>
        <w:rPr>
          <w:rFonts w:eastAsiaTheme="minorEastAsia"/>
          <w:color w:val="7030A0"/>
        </w:rPr>
      </w:pPr>
      <w:r w:rsidRPr="008E5535">
        <w:rPr>
          <w:color w:val="7030A0"/>
        </w:rPr>
        <w:t xml:space="preserve">La matrice </w:t>
      </w:r>
      <m:oMath>
        <m:r>
          <w:rPr>
            <w:rFonts w:ascii="Cambria Math" w:hAnsi="Cambria Math"/>
            <w:color w:val="7030A0"/>
          </w:rPr>
          <m:t>A=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1</m:t>
            </m:r>
          </m:num>
          <m:den>
            <m:r>
              <w:rPr>
                <w:rFonts w:ascii="Cambria Math" w:hAnsi="Cambria Math"/>
                <w:color w:val="7030A0"/>
              </w:rPr>
              <m:t>3</m:t>
            </m:r>
          </m:den>
        </m:f>
        <m:d>
          <m:d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-2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-2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mr>
            </m:m>
          </m:e>
        </m:d>
      </m:oMath>
      <w:r w:rsidRPr="008E5535">
        <w:rPr>
          <w:rFonts w:eastAsiaTheme="minorEastAsia"/>
          <w:color w:val="7030A0"/>
        </w:rPr>
        <w:t xml:space="preserve"> est orthogonale car si on note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</m:oMath>
      <w:r w:rsidRPr="008E5535">
        <w:rPr>
          <w:rFonts w:eastAsiaTheme="minorEastAsia"/>
          <w:color w:val="7030A0"/>
        </w:rPr>
        <w:t xml:space="preserve"> ses colonnes, 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 xml:space="preserve">=0, 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 xml:space="preserve">=0,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=0</m:t>
        </m:r>
      </m:oMath>
      <w:r w:rsidRPr="008E5535">
        <w:rPr>
          <w:rFonts w:eastAsiaTheme="minorEastAsia"/>
          <w:color w:val="7030A0"/>
        </w:rPr>
        <w:t xml:space="preserve">, et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 xml:space="preserve">=1,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=1,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=1</m:t>
        </m:r>
      </m:oMath>
    </w:p>
    <w:p w14:paraId="4544076D" w14:textId="0E7B39A0" w:rsidR="00BD09EE" w:rsidRPr="008E5535" w:rsidRDefault="00BD09EE" w:rsidP="00412AF9">
      <w:pPr>
        <w:ind w:right="-142"/>
        <w:rPr>
          <w:rFonts w:eastAsiaTheme="minorEastAsia"/>
          <w:color w:val="92D050"/>
        </w:rPr>
      </w:pPr>
      <w:r w:rsidRPr="008E5535">
        <w:rPr>
          <w:rFonts w:eastAsiaTheme="minorEastAsia"/>
          <w:color w:val="92D050"/>
        </w:rPr>
        <w:t>Remarque :</w:t>
      </w:r>
    </w:p>
    <w:p w14:paraId="770DFF1A" w14:textId="470B1DA8" w:rsidR="00BD09EE" w:rsidRPr="008E5535" w:rsidRDefault="00BD09EE" w:rsidP="00412AF9">
      <w:pPr>
        <w:ind w:right="-142"/>
        <w:rPr>
          <w:rFonts w:eastAsiaTheme="minorEastAsia"/>
          <w:color w:val="92D050"/>
        </w:rPr>
      </w:pPr>
      <w:r w:rsidRPr="008E5535">
        <w:rPr>
          <w:rFonts w:eastAsiaTheme="minorEastAsia"/>
          <w:color w:val="92D050"/>
        </w:rPr>
        <w:t xml:space="preserve">Comme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92D050"/>
              </w:rPr>
              <m:t>Card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92D050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color w:val="92D050"/>
          </w:rPr>
          <m:t>=n=</m:t>
        </m:r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92D050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n,1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92D050"/>
                      </w:rPr>
                      <m:t>R</m:t>
                    </m:r>
                  </m:e>
                </m:d>
              </m:e>
            </m:d>
          </m:e>
        </m:func>
      </m:oMath>
      <w:r w:rsidRPr="008E5535">
        <w:rPr>
          <w:rFonts w:eastAsiaTheme="minorEastAsia"/>
          <w:color w:val="92D050"/>
        </w:rPr>
        <w:t xml:space="preserve"> et qu’une famille orthonormée est libre, on a aussi :</w:t>
      </w:r>
    </w:p>
    <w:p w14:paraId="39590E77" w14:textId="3430679E" w:rsidR="00BD09EE" w:rsidRPr="008E5535" w:rsidRDefault="00000000" w:rsidP="00BD09EE">
      <w:pPr>
        <w:ind w:right="-142"/>
        <w:jc w:val="center"/>
        <w:rPr>
          <w:rFonts w:eastAsiaTheme="minorEastAsia"/>
          <w:color w:val="92D050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color w:val="92D050"/>
              </w:rPr>
              <m:t>ii</m:t>
            </m:r>
          </m:e>
        </m:d>
        <m:r>
          <w:rPr>
            <w:rFonts w:ascii="Cambria Math" w:eastAsiaTheme="minorEastAsia" w:hAnsi="Cambria Math"/>
            <w:color w:val="92D05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 w:rsidR="00BD09EE" w:rsidRPr="008E5535">
        <w:rPr>
          <w:rFonts w:eastAsiaTheme="minorEastAsia"/>
          <w:color w:val="92D050"/>
        </w:rPr>
        <w:t xml:space="preserve"> est une base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R</m:t>
            </m:r>
          </m:e>
        </m:d>
      </m:oMath>
    </w:p>
    <w:p w14:paraId="56CDD6C8" w14:textId="05B3804B" w:rsidR="00BD09EE" w:rsidRPr="008E5535" w:rsidRDefault="00000000" w:rsidP="00BD09EE">
      <w:pPr>
        <w:ind w:right="-142"/>
        <w:jc w:val="center"/>
        <w:rPr>
          <w:rFonts w:eastAsiaTheme="minorEastAsia"/>
          <w:color w:val="92D050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color w:val="92D050"/>
              </w:rPr>
              <m:t>iii</m:t>
            </m:r>
          </m:e>
        </m:d>
        <m:r>
          <w:rPr>
            <w:rFonts w:ascii="Cambria Math" w:eastAsiaTheme="minorEastAsia" w:hAnsi="Cambria Math"/>
            <w:color w:val="92D05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 w:rsidR="00BD09EE" w:rsidRPr="008E5535">
        <w:rPr>
          <w:rFonts w:eastAsiaTheme="minorEastAsia"/>
          <w:color w:val="92D050"/>
        </w:rPr>
        <w:t xml:space="preserve"> est une base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R</m:t>
            </m:r>
          </m:e>
        </m:d>
      </m:oMath>
    </w:p>
    <w:p w14:paraId="34E0B9DF" w14:textId="366B7145" w:rsidR="009C7730" w:rsidRPr="008E5535" w:rsidRDefault="009518CF" w:rsidP="009C7730">
      <w:pPr>
        <w:ind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Théorème :</w:t>
      </w:r>
      <w:r w:rsidRPr="008E5535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une base orthonormée de </w:t>
      </w:r>
      <m:oMath>
        <m:r>
          <w:rPr>
            <w:rFonts w:ascii="Cambria Math" w:eastAsiaTheme="minorEastAsia" w:hAnsi="Cambria Math"/>
            <w:vertAlign w:val="subscript"/>
          </w:rPr>
          <m:t>E</m:t>
        </m:r>
      </m:oMath>
      <w:r w:rsidRPr="008E5535"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 w:rsidRPr="008E5535">
        <w:rPr>
          <w:rFonts w:eastAsiaTheme="minorEastAsia"/>
        </w:rPr>
        <w:t xml:space="preserve"> une famille d’éléments de </w:t>
      </w:r>
      <m:oMath>
        <m:r>
          <w:rPr>
            <w:rFonts w:ascii="Cambria Math" w:eastAsiaTheme="minorEastAsia" w:hAnsi="Cambria Math"/>
          </w:rPr>
          <m:t>E</m:t>
        </m:r>
      </m:oMath>
      <w:r w:rsidRPr="008E5535">
        <w:rPr>
          <w:rFonts w:eastAsiaTheme="minorEastAsia"/>
        </w:rPr>
        <w:t>. On a équivalence entre :</w:t>
      </w:r>
    </w:p>
    <w:p w14:paraId="3FBE3C5E" w14:textId="53DEADEA" w:rsidR="009518CF" w:rsidRPr="008E5535" w:rsidRDefault="009518CF" w:rsidP="009518CF">
      <w:pPr>
        <w:pStyle w:val="Paragraphedeliste"/>
        <w:numPr>
          <w:ilvl w:val="0"/>
          <w:numId w:val="5"/>
        </w:numPr>
        <w:ind w:right="-142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Pr="008E5535">
        <w:rPr>
          <w:rFonts w:eastAsiaTheme="minorEastAsia"/>
        </w:rPr>
        <w:t xml:space="preserve"> est une base orthonormée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6D7B0F7F" w14:textId="09101AD9" w:rsidR="009518CF" w:rsidRPr="008E5535" w:rsidRDefault="009518CF" w:rsidP="009518CF">
      <w:pPr>
        <w:pStyle w:val="Paragraphedeliste"/>
        <w:numPr>
          <w:ilvl w:val="0"/>
          <w:numId w:val="5"/>
        </w:numPr>
        <w:ind w:right="-14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Pr="008E5535">
        <w:rPr>
          <w:rFonts w:eastAsiaTheme="minorEastAsia"/>
        </w:rPr>
        <w:t>est une matrice orthogonale</w:t>
      </w:r>
    </w:p>
    <w:p w14:paraId="1A24CDEC" w14:textId="06B736DA" w:rsidR="009518CF" w:rsidRPr="008E5535" w:rsidRDefault="009518CF" w:rsidP="009518CF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Dans ce cas, </w:t>
      </w:r>
      <m:oMath>
        <m:r>
          <w:rPr>
            <w:rFonts w:ascii="Cambria Math" w:eastAsiaTheme="minorEastAsia" w:hAnsi="Cambria Math"/>
          </w:rPr>
          <m:t>P</m:t>
        </m:r>
      </m:oMath>
      <w:r w:rsidRPr="008E5535">
        <w:rPr>
          <w:rFonts w:eastAsiaTheme="minorEastAsia"/>
        </w:rPr>
        <w:t xml:space="preserve"> représente la matrice de passage de la base orthonormée </w:t>
      </w:r>
      <m:oMath>
        <m:r>
          <w:rPr>
            <w:rFonts w:ascii="Cambria Math" w:eastAsiaTheme="minorEastAsia" w:hAnsi="Cambria Math"/>
          </w:rPr>
          <m:t>B</m:t>
        </m:r>
      </m:oMath>
      <w:r w:rsidRPr="008E5535">
        <w:rPr>
          <w:rFonts w:eastAsiaTheme="minorEastAsia"/>
        </w:rPr>
        <w:t xml:space="preserve"> à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Pr="008E5535"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</m:e>
        </m:sPre>
      </m:oMath>
    </w:p>
    <w:p w14:paraId="0B722B75" w14:textId="39AFC814" w:rsidR="009518CF" w:rsidRPr="008E5535" w:rsidRDefault="00CB0FE2" w:rsidP="009518CF">
      <w:pPr>
        <w:ind w:right="-142"/>
        <w:rPr>
          <w:rFonts w:eastAsiaTheme="minorEastAsia"/>
          <w:color w:val="92D050"/>
          <w:u w:val="single"/>
        </w:rPr>
      </w:pPr>
      <w:r w:rsidRPr="008E5535">
        <w:rPr>
          <w:rFonts w:eastAsiaTheme="minorEastAsia"/>
          <w:color w:val="92D050"/>
        </w:rPr>
        <w:t>Remarque :</w:t>
      </w:r>
    </w:p>
    <w:p w14:paraId="103102F6" w14:textId="56C653EA" w:rsidR="00CB0FE2" w:rsidRPr="008E5535" w:rsidRDefault="00CB0FE2" w:rsidP="009518CF">
      <w:pPr>
        <w:ind w:right="-142"/>
        <w:rPr>
          <w:rFonts w:eastAsiaTheme="minorEastAsia"/>
          <w:color w:val="92D050"/>
        </w:rPr>
      </w:pPr>
      <w:r w:rsidRPr="008E5535">
        <w:rPr>
          <w:rFonts w:eastAsiaTheme="minorEastAsia"/>
          <w:color w:val="92D050"/>
        </w:rPr>
        <w:lastRenderedPageBreak/>
        <w:t xml:space="preserve">Soient </w:t>
      </w:r>
      <m:oMath>
        <m:r>
          <w:rPr>
            <w:rFonts w:ascii="Cambria Math" w:eastAsiaTheme="minorEastAsia" w:hAnsi="Cambria Math"/>
            <w:color w:val="92D050"/>
          </w:rPr>
          <m:t>u</m:t>
        </m:r>
        <m:r>
          <m:rPr>
            <m:scr m:val="script"/>
          </m:rPr>
          <w:rPr>
            <w:rFonts w:ascii="Cambria Math" w:eastAsiaTheme="minorEastAsia" w:hAnsi="Cambria Math"/>
            <w:color w:val="92D05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</m:d>
      </m:oMath>
      <w:r w:rsidRPr="008E5535">
        <w:rPr>
          <w:rFonts w:eastAsiaTheme="minorEastAsia"/>
          <w:color w:val="92D050"/>
        </w:rPr>
        <w:t xml:space="preserve"> et </w:t>
      </w:r>
      <m:oMath>
        <m:r>
          <w:rPr>
            <w:rFonts w:ascii="Cambria Math" w:eastAsiaTheme="minorEastAsia" w:hAnsi="Cambria Math"/>
            <w:color w:val="92D050"/>
          </w:rPr>
          <m:t>B,B'</m:t>
        </m:r>
      </m:oMath>
      <w:r w:rsidRPr="008E5535">
        <w:rPr>
          <w:rFonts w:eastAsiaTheme="minorEastAsia"/>
          <w:color w:val="92D050"/>
        </w:rPr>
        <w:t xml:space="preserve"> deux bases orthonormées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 w:rsidRPr="008E5535">
        <w:rPr>
          <w:rFonts w:eastAsiaTheme="minorEastAsia"/>
          <w:color w:val="92D050"/>
        </w:rPr>
        <w:t xml:space="preserve">, notons </w:t>
      </w:r>
      <m:oMath>
        <m:r>
          <w:rPr>
            <w:rFonts w:ascii="Cambria Math" w:eastAsiaTheme="minorEastAsia" w:hAnsi="Cambria Math"/>
            <w:color w:val="92D050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92D05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92D050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  <w:color w:val="92D05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'</m:t>
            </m:r>
          </m:sup>
        </m:sSup>
        <m:r>
          <w:rPr>
            <w:rFonts w:ascii="Cambria Math" w:eastAsiaTheme="minorEastAsia" w:hAnsi="Cambria Math"/>
            <w:color w:val="92D05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92D05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B'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color w:val="92D050"/>
              </w:rPr>
              <m:t>(u)</m:t>
            </m:r>
          </m:e>
        </m:func>
      </m:oMath>
      <w:r w:rsidRPr="008E5535">
        <w:rPr>
          <w:rFonts w:eastAsiaTheme="minorEastAsia"/>
          <w:color w:val="92D050"/>
        </w:rPr>
        <w:t xml:space="preserve">, alors </w:t>
      </w:r>
    </w:p>
    <w:p w14:paraId="13B9CA37" w14:textId="2D4CD6B5" w:rsidR="00CB0FE2" w:rsidRPr="008E5535" w:rsidRDefault="00000000" w:rsidP="00CB0FE2">
      <w:pPr>
        <w:ind w:right="-142"/>
        <w:jc w:val="center"/>
        <w:rPr>
          <w:rFonts w:eastAsiaTheme="minorEastAsia"/>
          <w:color w:val="92D05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'</m:t>
            </m:r>
          </m:sup>
        </m:sSup>
        <m:r>
          <w:rPr>
            <w:rFonts w:ascii="Cambria Math" w:eastAsiaTheme="minorEastAsia" w:hAnsi="Cambria Math"/>
            <w:color w:val="92D05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-1</m:t>
            </m:r>
          </m:sup>
        </m:sSup>
        <m:r>
          <w:rPr>
            <w:rFonts w:ascii="Cambria Math" w:eastAsiaTheme="minorEastAsia" w:hAnsi="Cambria Math"/>
            <w:color w:val="92D050"/>
          </w:rPr>
          <m:t>AP=</m:t>
        </m:r>
        <m:sPre>
          <m:sPre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PrePr>
          <m:sub>
            <m:r>
              <w:rPr>
                <w:rFonts w:ascii="Cambria Math" w:eastAsiaTheme="minorEastAsia" w:hAnsi="Cambria Math"/>
                <w:color w:val="92D050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92D050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92D050"/>
              </w:rPr>
              <m:t>P</m:t>
            </m:r>
          </m:e>
        </m:sPre>
        <m:r>
          <w:rPr>
            <w:rFonts w:ascii="Cambria Math" w:eastAsiaTheme="minorEastAsia" w:hAnsi="Cambria Math"/>
            <w:color w:val="92D050"/>
          </w:rPr>
          <m:t xml:space="preserve">AP, </m:t>
        </m:r>
      </m:oMath>
      <w:r w:rsidR="00CB0FE2" w:rsidRPr="008E5535">
        <w:rPr>
          <w:rFonts w:eastAsiaTheme="minorEastAsia"/>
          <w:color w:val="92D050"/>
        </w:rPr>
        <w:t xml:space="preserve">où </w:t>
      </w:r>
      <m:oMath>
        <m:r>
          <w:rPr>
            <w:rFonts w:ascii="Cambria Math" w:eastAsiaTheme="minorEastAsia" w:hAnsi="Cambria Math"/>
            <w:color w:val="92D050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92D050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color w:val="92D050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R</m:t>
            </m:r>
          </m:e>
        </m:d>
      </m:oMath>
    </w:p>
    <w:p w14:paraId="5C449BA6" w14:textId="716DC902" w:rsidR="00CB0FE2" w:rsidRPr="008E5535" w:rsidRDefault="00CB0FE2" w:rsidP="00CB0FE2">
      <w:pPr>
        <w:ind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Définition :</w:t>
      </w:r>
      <w:r w:rsidRPr="008E5535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A</m:t>
        </m:r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Pr="008E5535">
        <w:rPr>
          <w:rFonts w:eastAsiaTheme="minorEastAsia"/>
        </w:rPr>
        <w:t xml:space="preserve"> sont orthogonalement semblables si </w:t>
      </w:r>
      <m:oMath>
        <m:r>
          <w:rPr>
            <w:rFonts w:ascii="Cambria Math" w:eastAsiaTheme="minorEastAsia" w:hAnsi="Cambria Math"/>
          </w:rPr>
          <m:t>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</m:e>
        </m:sPre>
        <m:r>
          <w:rPr>
            <w:rFonts w:ascii="Cambria Math" w:eastAsiaTheme="minorEastAsia" w:hAnsi="Cambria Math"/>
          </w:rPr>
          <m:t>AP</m:t>
        </m:r>
      </m:oMath>
    </w:p>
    <w:p w14:paraId="7A46FBD4" w14:textId="4B66C62F" w:rsidR="00CB0FE2" w:rsidRPr="008E5535" w:rsidRDefault="00CB0FE2" w:rsidP="00CB0FE2">
      <w:pPr>
        <w:rPr>
          <w:rFonts w:eastAsiaTheme="minorEastAsia"/>
          <w:u w:val="single"/>
        </w:rPr>
      </w:pPr>
      <w:r w:rsidRPr="008E5535">
        <w:rPr>
          <w:rFonts w:eastAsiaTheme="minorEastAsia"/>
          <w:u w:val="single"/>
        </w:rPr>
        <w:t>Propriété :</w:t>
      </w:r>
      <w:r w:rsidRPr="008E5535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Pr="008E5535">
        <w:rPr>
          <w:rFonts w:eastAsiaTheme="minorEastAsia"/>
        </w:rPr>
        <w:t>On a équivalence entre :</w:t>
      </w:r>
    </w:p>
    <w:p w14:paraId="6DFA6690" w14:textId="24792729" w:rsidR="00CB0FE2" w:rsidRPr="008E5535" w:rsidRDefault="00CB0FE2" w:rsidP="00CB0FE2">
      <w:pPr>
        <w:pStyle w:val="Paragraphedeliste"/>
        <w:numPr>
          <w:ilvl w:val="0"/>
          <w:numId w:val="6"/>
        </w:numPr>
        <w:ind w:right="-14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Pr="008E5535">
        <w:rPr>
          <w:rFonts w:eastAsiaTheme="minorEastAsia"/>
        </w:rPr>
        <w:t xml:space="preserve"> sont orthogonalement semblables</w:t>
      </w:r>
    </w:p>
    <w:p w14:paraId="6E3E1F08" w14:textId="7548439C" w:rsidR="00CB0FE2" w:rsidRPr="008E5535" w:rsidRDefault="00CB0FE2" w:rsidP="00CB0FE2">
      <w:pPr>
        <w:pStyle w:val="Paragraphedeliste"/>
        <w:numPr>
          <w:ilvl w:val="0"/>
          <w:numId w:val="6"/>
        </w:numPr>
        <w:ind w:right="-14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Pr="008E5535">
        <w:rPr>
          <w:rFonts w:eastAsiaTheme="minorEastAsia"/>
        </w:rPr>
        <w:t xml:space="preserve"> représentent le même endomorphisme </w:t>
      </w:r>
      <m:oMath>
        <m:r>
          <w:rPr>
            <w:rFonts w:ascii="Cambria Math" w:eastAsiaTheme="minorEastAsia" w:hAnsi="Cambria Math"/>
          </w:rPr>
          <m:t>u</m:t>
        </m:r>
      </m:oMath>
      <w:r w:rsidRPr="008E5535">
        <w:rPr>
          <w:rFonts w:eastAsiaTheme="minorEastAsia"/>
        </w:rPr>
        <w:t xml:space="preserve"> de l’espace euclidien dans 2 bases </w:t>
      </w:r>
      <w:r w:rsidRPr="008E5535">
        <w:rPr>
          <w:rFonts w:eastAsiaTheme="minorEastAsia"/>
          <w:u w:val="single"/>
        </w:rPr>
        <w:t>orthonormées</w:t>
      </w:r>
    </w:p>
    <w:p w14:paraId="4743BBDE" w14:textId="77777777" w:rsidR="00CB0FE2" w:rsidRPr="008E5535" w:rsidRDefault="00CB0FE2" w:rsidP="00943706">
      <w:pPr>
        <w:ind w:right="-142"/>
        <w:rPr>
          <w:rFonts w:eastAsiaTheme="minorEastAsia"/>
        </w:rPr>
      </w:pPr>
    </w:p>
    <w:p w14:paraId="2E1C0756" w14:textId="2E2C7223" w:rsidR="00BD09EE" w:rsidRPr="008E5535" w:rsidRDefault="00943706" w:rsidP="00943706">
      <w:pPr>
        <w:pStyle w:val="Paragraphedeliste"/>
        <w:numPr>
          <w:ilvl w:val="0"/>
          <w:numId w:val="1"/>
        </w:numPr>
        <w:ind w:right="-142"/>
        <w:rPr>
          <w:rFonts w:eastAsiaTheme="minorEastAsia"/>
          <w:b/>
          <w:bCs/>
          <w:u w:val="single"/>
        </w:rPr>
      </w:pPr>
      <w:r w:rsidRPr="008E5535">
        <w:rPr>
          <w:rFonts w:eastAsiaTheme="minorEastAsia"/>
          <w:b/>
          <w:bCs/>
          <w:u w:val="single"/>
        </w:rPr>
        <w:t>Adjoint d’un endomorphisme</w:t>
      </w:r>
    </w:p>
    <w:p w14:paraId="486F2955" w14:textId="3069EBDB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Puisque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 w:rsidRPr="008E5535">
        <w:rPr>
          <w:rFonts w:eastAsiaTheme="minorEastAsia"/>
        </w:rPr>
        <w:t xml:space="preserve">, l’espace vectoriel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Pr="008E5535">
        <w:rPr>
          <w:rFonts w:eastAsiaTheme="minorEastAsia"/>
        </w:rPr>
        <w:t xml:space="preserve"> des formes linéaires sur </w:t>
      </w:r>
      <m:oMath>
        <m:r>
          <w:rPr>
            <w:rFonts w:ascii="Cambria Math" w:eastAsiaTheme="minorEastAsia" w:hAnsi="Cambria Math"/>
          </w:rPr>
          <m:t>E</m:t>
        </m:r>
      </m:oMath>
      <w:r w:rsidRPr="008E5535">
        <w:rPr>
          <w:rFonts w:eastAsiaTheme="minorEastAsia"/>
        </w:rPr>
        <w:t xml:space="preserve"> est de dimension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m:rPr>
            <m:lit/>
          </m:rP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func>
        <m:r>
          <w:rPr>
            <w:rFonts w:ascii="Cambria Math" w:eastAsiaTheme="minorEastAsia" w:hAnsi="Cambria Math"/>
          </w:rPr>
          <m:t>=n</m:t>
        </m:r>
      </m:oMath>
    </w:p>
    <w:p w14:paraId="4CE03B2D" w14:textId="3A762584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Donc il existe un isomorphisme entre </w:t>
      </w:r>
      <m:oMath>
        <m:r>
          <w:rPr>
            <w:rFonts w:ascii="Cambria Math" w:eastAsiaTheme="minorEastAsia" w:hAnsi="Cambria Math"/>
          </w:rPr>
          <m:t>E</m:t>
        </m:r>
      </m:oMath>
      <w:r w:rsidRPr="008E5535"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Pr="008E5535">
        <w:rPr>
          <w:rFonts w:eastAsiaTheme="minorEastAsia"/>
        </w:rPr>
        <w:t>.</w:t>
      </w:r>
    </w:p>
    <w:p w14:paraId="3BA29DCE" w14:textId="1812BD8C" w:rsidR="00943706" w:rsidRPr="008E5535" w:rsidRDefault="00943706" w:rsidP="00943706">
      <w:pPr>
        <w:ind w:right="-142"/>
        <w:rPr>
          <w:rFonts w:eastAsiaTheme="minorEastAsia"/>
          <w:u w:val="single"/>
        </w:rPr>
      </w:pPr>
      <w:r w:rsidRPr="008E5535">
        <w:rPr>
          <w:rFonts w:eastAsiaTheme="minorEastAsia"/>
        </w:rPr>
        <w:tab/>
      </w:r>
      <w:r w:rsidRPr="008E5535">
        <w:rPr>
          <w:rFonts w:eastAsiaTheme="minorEastAsia"/>
          <w:u w:val="single"/>
        </w:rPr>
        <w:t>Théorème de représentation de Riesz :</w:t>
      </w:r>
    </w:p>
    <w:p w14:paraId="374C3A30" w14:textId="18879E4B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a∈E</m:t>
        </m:r>
      </m:oMath>
      <w:r w:rsidRPr="008E5535">
        <w:rPr>
          <w:rFonts w:eastAsiaTheme="minorEastAsia"/>
        </w:rPr>
        <w:t xml:space="preserve">, 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⋅,a</m:t>
            </m:r>
          </m:e>
        </m:d>
        <m:r>
          <w:rPr>
            <w:rFonts w:ascii="Cambria Math" w:eastAsiaTheme="minorEastAsia" w:hAnsi="Cambria Math"/>
          </w:rPr>
          <m:t xml:space="preserve"> :E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</w:p>
    <w:p w14:paraId="46A9D136" w14:textId="42E66E03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ab/>
      </w:r>
      <w:r w:rsidRPr="008E5535">
        <w:rPr>
          <w:rFonts w:eastAsiaTheme="minorEastAsia"/>
        </w:rPr>
        <w:tab/>
      </w:r>
      <w:r w:rsidRPr="008E5535">
        <w:rPr>
          <w:rFonts w:eastAsiaTheme="minorEastAsia"/>
        </w:rPr>
        <w:tab/>
      </w:r>
      <w:r w:rsidRPr="008E5535">
        <w:rPr>
          <w:rFonts w:eastAsiaTheme="minorEastAsia"/>
        </w:rPr>
        <w:tab/>
        <w:t xml:space="preserve">   </w:t>
      </w:r>
      <m:oMath>
        <m:r>
          <w:rPr>
            <w:rFonts w:ascii="Cambria Math" w:eastAsiaTheme="minorEastAsia" w:hAnsi="Cambria Math"/>
          </w:rPr>
          <m:t>x↦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x,a</m:t>
            </m:r>
          </m:e>
        </m:d>
      </m:oMath>
    </w:p>
    <w:p w14:paraId="1A036F1C" w14:textId="29F43FA8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Alors l’application </w:t>
      </w:r>
      <m:oMath>
        <m:r>
          <w:rPr>
            <w:rFonts w:ascii="Cambria Math" w:eastAsiaTheme="minorEastAsia" w:hAnsi="Cambria Math"/>
          </w:rPr>
          <m:t>F :E</m:t>
        </m:r>
        <m:r>
          <m:rPr>
            <m:scr m:val="script"/>
          </m:rPr>
          <w:rPr>
            <w:rFonts w:ascii="Cambria Math" w:eastAsiaTheme="minorEastAsia" w:hAnsi="Cambria Math"/>
          </w:rPr>
          <m:t>→L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Pr="008E5535">
        <w:rPr>
          <w:rFonts w:eastAsiaTheme="minorEastAsia"/>
        </w:rPr>
        <w:t xml:space="preserve"> </w:t>
      </w:r>
    </w:p>
    <w:p w14:paraId="00A44626" w14:textId="0C98F8E2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ab/>
      </w:r>
      <w:r w:rsidRPr="008E5535"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a↦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5263D8AE" w14:textId="03662324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>est un isomorphisme d’espace vectoriel. En particulier,</w:t>
      </w:r>
    </w:p>
    <w:p w14:paraId="5A893B3D" w14:textId="4536A100" w:rsidR="00943706" w:rsidRPr="008E5535" w:rsidRDefault="00943706" w:rsidP="00943706">
      <w:pPr>
        <w:ind w:right="-142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∀f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  <m:r>
          <w:rPr>
            <w:rFonts w:ascii="Cambria Math" w:eastAsiaTheme="minorEastAsia" w:hAnsi="Cambria Math"/>
          </w:rPr>
          <m:t>, ∃!a∈E</m:t>
        </m:r>
      </m:oMath>
      <w:r w:rsidRPr="008E5535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8E5535">
        <w:rPr>
          <w:rFonts w:eastAsiaTheme="minorEastAsia"/>
        </w:rPr>
        <w:t xml:space="preserve">, ie tel que </w:t>
      </w:r>
      <m:oMath>
        <m:r>
          <w:rPr>
            <w:rFonts w:ascii="Cambria Math" w:eastAsiaTheme="minorEastAsia" w:hAnsi="Cambria Math"/>
          </w:rPr>
          <m:t>∀x∈E,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x,a</m:t>
            </m:r>
          </m:e>
        </m:d>
      </m:oMath>
    </w:p>
    <w:p w14:paraId="48896619" w14:textId="3E87ECBA" w:rsidR="000E762D" w:rsidRPr="008E5535" w:rsidRDefault="000E762D" w:rsidP="000E762D">
      <w:pPr>
        <w:ind w:right="-142"/>
        <w:rPr>
          <w:rFonts w:eastAsiaTheme="minorEastAsia"/>
          <w:b/>
          <w:bCs/>
        </w:rPr>
      </w:pPr>
      <w:r w:rsidRPr="008E5535">
        <w:rPr>
          <w:rFonts w:eastAsiaTheme="minorEastAsia"/>
        </w:rPr>
        <w:tab/>
      </w:r>
      <w:r w:rsidRPr="008E5535">
        <w:rPr>
          <w:rFonts w:eastAsiaTheme="minorEastAsia"/>
          <w:b/>
          <w:bCs/>
        </w:rPr>
        <w:t>Définition de l’adjoint</w:t>
      </w:r>
    </w:p>
    <w:p w14:paraId="08C8408A" w14:textId="29815FFF" w:rsidR="000E762D" w:rsidRPr="008E5535" w:rsidRDefault="000E762D" w:rsidP="000E762D">
      <w:pPr>
        <w:ind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Définition :</w:t>
      </w:r>
      <w:r w:rsidRPr="008E5535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8E5535">
        <w:rPr>
          <w:rFonts w:eastAsiaTheme="minorEastAsia"/>
        </w:rPr>
        <w:t xml:space="preserve">. Il existe un unique endomorphisme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8E5535">
        <w:rPr>
          <w:rFonts w:eastAsiaTheme="minorEastAsia"/>
        </w:rPr>
        <w:t xml:space="preserve"> tel que :</w:t>
      </w:r>
    </w:p>
    <w:p w14:paraId="06D1B9E6" w14:textId="64927F67" w:rsidR="000E762D" w:rsidRPr="008E5535" w:rsidRDefault="000E762D" w:rsidP="000E762D">
      <w:pPr>
        <w:ind w:right="-14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∀x,y∈E,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</m:oMath>
      </m:oMathPara>
    </w:p>
    <w:p w14:paraId="74F27396" w14:textId="57D1EDC6" w:rsidR="0035667E" w:rsidRPr="008E5535" w:rsidRDefault="000E762D" w:rsidP="000E762D">
      <w:p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92D050"/>
        </w:rPr>
        <w:t xml:space="preserve">Remarque : par symétrique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⋅,⋅</m:t>
            </m:r>
          </m:e>
        </m:d>
      </m:oMath>
      <w:r w:rsidR="0035667E" w:rsidRPr="008E5535">
        <w:rPr>
          <w:rFonts w:eastAsiaTheme="minorEastAsia"/>
          <w:color w:val="92D050"/>
        </w:rPr>
        <w:t xml:space="preserve">, on peut inverser les places de </w:t>
      </w:r>
      <m:oMath>
        <m:r>
          <w:rPr>
            <w:rFonts w:ascii="Cambria Math" w:eastAsiaTheme="minorEastAsia" w:hAnsi="Cambria Math"/>
            <w:color w:val="92D050"/>
          </w:rPr>
          <m:t>u</m:t>
        </m:r>
      </m:oMath>
      <w:r w:rsidR="0035667E" w:rsidRPr="008E5535">
        <w:rPr>
          <w:rFonts w:eastAsiaTheme="minorEastAsia"/>
          <w:color w:val="92D050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*</m:t>
            </m:r>
          </m:sup>
        </m:sSup>
      </m:oMath>
      <w:r w:rsidR="0035667E" w:rsidRPr="008E5535">
        <w:rPr>
          <w:rFonts w:eastAsiaTheme="minorEastAsia"/>
          <w:color w:val="92D050"/>
        </w:rPr>
        <w:t>.</w:t>
      </w:r>
      <w:r w:rsidR="0035667E" w:rsidRPr="008E5535">
        <w:rPr>
          <w:rFonts w:eastAsiaTheme="minorEastAsia"/>
          <w:color w:val="92D050"/>
        </w:rPr>
        <w:br/>
      </w:r>
      <w:r w:rsidR="0035667E" w:rsidRPr="008E5535">
        <w:rPr>
          <w:rFonts w:eastAsiaTheme="minorEastAsia"/>
          <w:color w:val="7030A0"/>
        </w:rPr>
        <w:t>Exemple :</w:t>
      </w:r>
    </w:p>
    <w:p w14:paraId="0E96812E" w14:textId="3736D5E9" w:rsidR="0035667E" w:rsidRPr="008E5535" w:rsidRDefault="0035667E" w:rsidP="0035667E">
      <w:pPr>
        <w:pStyle w:val="Paragraphedeliste"/>
        <w:numPr>
          <w:ilvl w:val="0"/>
          <w:numId w:val="7"/>
        </w:num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L’adjoint de </w:t>
      </w:r>
      <m:oMath>
        <m:r>
          <w:rPr>
            <w:rFonts w:ascii="Cambria Math" w:eastAsiaTheme="minorEastAsia" w:hAnsi="Cambria Math"/>
            <w:color w:val="7030A0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 w:rsidRPr="008E5535">
        <w:rPr>
          <w:rFonts w:eastAsiaTheme="minorEastAsia"/>
          <w:color w:val="7030A0"/>
        </w:rPr>
        <w:t xml:space="preserve"> est </w:t>
      </w:r>
      <m:oMath>
        <m:r>
          <w:rPr>
            <w:rFonts w:ascii="Cambria Math" w:eastAsiaTheme="minorEastAsia" w:hAnsi="Cambria Math"/>
            <w:color w:val="7030A0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</w:p>
    <w:p w14:paraId="62B5F377" w14:textId="14D8D16E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Car </w:t>
      </w:r>
      <m:oMath>
        <m:r>
          <w:rPr>
            <w:rFonts w:ascii="Cambria Math" w:eastAsiaTheme="minorEastAsia" w:hAnsi="Cambria Math"/>
            <w:color w:val="7030A0"/>
          </w:rPr>
          <m:t xml:space="preserve">∀x,y∈E,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,y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</m:d>
      </m:oMath>
    </w:p>
    <w:p w14:paraId="25727E30" w14:textId="3061ABFE" w:rsidR="0035667E" w:rsidRPr="008E5535" w:rsidRDefault="0035667E" w:rsidP="0035667E">
      <w:pPr>
        <w:pStyle w:val="Paragraphedeliste"/>
        <w:numPr>
          <w:ilvl w:val="0"/>
          <w:numId w:val="7"/>
        </w:num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De même,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E</m:t>
                        </m:r>
                      </m:e>
                    </m:d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color w:val="7030A0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</m:d>
          </m:sub>
        </m:sSub>
      </m:oMath>
    </w:p>
    <w:p w14:paraId="66112649" w14:textId="57CCC0B5" w:rsidR="0035667E" w:rsidRPr="008E5535" w:rsidRDefault="0035667E" w:rsidP="0035667E">
      <w:pPr>
        <w:pStyle w:val="Paragraphedeliste"/>
        <w:numPr>
          <w:ilvl w:val="0"/>
          <w:numId w:val="7"/>
        </w:num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On munit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 w:rsidRPr="008E5535">
        <w:rPr>
          <w:rFonts w:eastAsiaTheme="minorEastAsia"/>
          <w:color w:val="7030A0"/>
        </w:rPr>
        <w:t xml:space="preserve"> de son p.s. usuel. Déterminons l’adjoint de </w:t>
      </w:r>
      <m:oMath>
        <m:r>
          <w:rPr>
            <w:rFonts w:ascii="Cambria Math" w:eastAsiaTheme="minorEastAsia" w:hAnsi="Cambria Math"/>
            <w:color w:val="7030A0"/>
          </w:rPr>
          <m:t>u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e>
        </m:d>
      </m:oMath>
      <w:r w:rsidRPr="008E5535">
        <w:rPr>
          <w:rFonts w:eastAsiaTheme="minorEastAsia"/>
          <w:color w:val="7030A0"/>
        </w:rPr>
        <w:t xml:space="preserve"> défini par :</w:t>
      </w:r>
    </w:p>
    <w:p w14:paraId="40F0F017" w14:textId="22C56312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∀X=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</w:rPr>
            <m:t>, u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x+y,0</m:t>
              </m:r>
            </m:e>
          </m:d>
        </m:oMath>
      </m:oMathPara>
    </w:p>
    <w:p w14:paraId="0C6DB786" w14:textId="30E21763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Soient </w:t>
      </w:r>
      <m:oMath>
        <m:r>
          <w:rPr>
            <w:rFonts w:ascii="Cambria Math" w:eastAsiaTheme="minorEastAsia" w:hAnsi="Cambria Math"/>
            <w:color w:val="7030A0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 xml:space="preserve"> </m:t>
        </m:r>
      </m:oMath>
      <w:r w:rsidRPr="008E5535">
        <w:rPr>
          <w:rFonts w:eastAsiaTheme="minorEastAsia"/>
          <w:color w:val="7030A0"/>
        </w:rPr>
        <w:t xml:space="preserve">et </w:t>
      </w:r>
      <m:oMath>
        <m:r>
          <w:rPr>
            <w:rFonts w:ascii="Cambria Math" w:eastAsiaTheme="minorEastAsia" w:hAnsi="Cambria Math"/>
            <w:color w:val="7030A0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17E8AB63" w14:textId="77777777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,Y</m:t>
            </m:r>
          </m:e>
        </m:d>
        <m:r>
          <w:rPr>
            <w:rFonts w:ascii="Cambria Math" w:eastAsiaTheme="minorEastAsia" w:hAnsi="Cambria Math"/>
            <w:color w:val="7030A0"/>
          </w:rPr>
          <m:t>=xa+ya=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a,a</m:t>
                </m:r>
              </m:e>
            </m:d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</m:d>
      </m:oMath>
      <w:r w:rsidRPr="008E5535">
        <w:rPr>
          <w:rFonts w:eastAsiaTheme="minorEastAsia"/>
          <w:color w:val="7030A0"/>
        </w:rPr>
        <w:t xml:space="preserve"> où </w:t>
      </w:r>
      <m:oMath>
        <m:r>
          <w:rPr>
            <w:rFonts w:ascii="Cambria Math" w:eastAsiaTheme="minorEastAsia" w:hAnsi="Cambria Math"/>
            <w:color w:val="7030A0"/>
          </w:rPr>
          <m:t>v :Y=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>↦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a,a</m:t>
            </m:r>
          </m:e>
        </m:d>
      </m:oMath>
    </w:p>
    <w:p w14:paraId="25E76BD1" w14:textId="77777777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Comme </w:t>
      </w:r>
      <m:oMath>
        <m:r>
          <w:rPr>
            <w:rFonts w:ascii="Cambria Math" w:eastAsiaTheme="minorEastAsia" w:hAnsi="Cambria Math"/>
            <w:color w:val="7030A0"/>
          </w:rPr>
          <m:t>∀Y=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, ∀λ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 w:rsidRPr="008E5535">
        <w:rPr>
          <w:rFonts w:eastAsiaTheme="minorEastAsia"/>
          <w:color w:val="7030A0"/>
        </w:rPr>
        <w:t xml:space="preserve">, </w:t>
      </w:r>
      <m:oMath>
        <m:r>
          <w:rPr>
            <w:rFonts w:ascii="Cambria Math" w:eastAsiaTheme="minorEastAsia" w:hAnsi="Cambria Math"/>
            <w:color w:val="7030A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λx+y</m:t>
            </m:r>
          </m:e>
        </m:d>
        <m:r>
          <w:rPr>
            <w:rFonts w:ascii="Cambria Math" w:eastAsiaTheme="minorEastAsia" w:hAnsi="Cambria Math"/>
            <w:color w:val="7030A0"/>
          </w:rPr>
          <m:t>=λv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y</m:t>
            </m:r>
          </m:e>
        </m:d>
      </m:oMath>
    </w:p>
    <w:p w14:paraId="703BEF53" w14:textId="77777777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v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e>
        </m:d>
      </m:oMath>
    </w:p>
    <w:p w14:paraId="31DE1537" w14:textId="0E28A5F5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Donc par définition/unicité de l’adjoint,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p>
        <m:r>
          <w:rPr>
            <w:rFonts w:ascii="Cambria Math" w:eastAsiaTheme="minorEastAsia" w:hAnsi="Cambria Math"/>
            <w:color w:val="7030A0"/>
          </w:rPr>
          <m:t>=v</m:t>
        </m:r>
      </m:oMath>
      <w:r w:rsidRPr="008E5535">
        <w:rPr>
          <w:rFonts w:eastAsiaTheme="minorEastAsia"/>
          <w:color w:val="7030A0"/>
        </w:rPr>
        <w:t xml:space="preserve"> </w:t>
      </w:r>
    </w:p>
    <w:p w14:paraId="29CB7DC6" w14:textId="0FFF9F25" w:rsidR="008E5535" w:rsidRPr="008E5535" w:rsidRDefault="008E5535" w:rsidP="008E5535">
      <w:pPr>
        <w:pStyle w:val="Paragraphedeliste"/>
        <w:ind w:left="0"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Propriété :</w:t>
      </w:r>
      <w:r w:rsidRPr="008E5535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une base </w:t>
      </w:r>
      <w:r w:rsidRPr="008E5535">
        <w:rPr>
          <w:rFonts w:eastAsiaTheme="minorEastAsia"/>
          <w:u w:val="single"/>
        </w:rPr>
        <w:t>orthonormée</w:t>
      </w:r>
      <w:r w:rsidRPr="008E5535">
        <w:rPr>
          <w:rFonts w:eastAsiaTheme="minorEastAsia"/>
        </w:rPr>
        <w:t xml:space="preserve"> </w:t>
      </w:r>
      <w:r w:rsidRPr="008E5535">
        <w:t xml:space="preserve">de </w:t>
      </w:r>
      <m:oMath>
        <m:r>
          <w:rPr>
            <w:rFonts w:ascii="Cambria Math" w:hAnsi="Cambria Math"/>
          </w:rPr>
          <m:t>E</m:t>
        </m:r>
      </m:oMath>
      <w:r w:rsidRPr="008E5535"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34AF02E0" w14:textId="73887D1C" w:rsidR="008E5535" w:rsidRDefault="008E5535" w:rsidP="008E5535">
      <w:pPr>
        <w:pStyle w:val="Paragraphedeliste"/>
        <w:ind w:left="0" w:right="-142"/>
        <w:rPr>
          <w:rFonts w:eastAsiaTheme="minorEastAsia"/>
        </w:rPr>
      </w:pPr>
      <w:r w:rsidRPr="008E5535">
        <w:rPr>
          <w:rFonts w:eastAsiaTheme="minorEastAsia"/>
        </w:rPr>
        <w:t xml:space="preserve">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</m:oMath>
    </w:p>
    <w:p w14:paraId="364EB38C" w14:textId="41E47455" w:rsidR="008E5535" w:rsidRDefault="008E5535" w:rsidP="008E5535">
      <w:pPr>
        <w:pStyle w:val="Paragraphedeliste"/>
        <w:ind w:left="0" w:right="-142"/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lastRenderedPageBreak/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2EE88AE" w14:textId="35AAF7F7" w:rsidR="008E5535" w:rsidRPr="008E5535" w:rsidRDefault="008E5535" w:rsidP="008E5535">
      <w:pPr>
        <w:pStyle w:val="Paragraphedeliste"/>
        <w:ind w:left="0" w:right="-142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Notons </w:t>
      </w:r>
      <m:oMath>
        <m:r>
          <w:rPr>
            <w:rFonts w:ascii="Cambria Math" w:eastAsiaTheme="minorEastAsia" w:hAnsi="Cambria Math" w:cstheme="minorHAnsi"/>
            <w:color w:val="FF3399"/>
          </w:rPr>
          <m:t>B=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1≤i,j≤n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*</m:t>
                    </m:r>
                  </m:sup>
                </m:sSup>
              </m:e>
            </m:d>
          </m:e>
        </m:func>
      </m:oMath>
    </w:p>
    <w:p w14:paraId="0A496C8E" w14:textId="23D654F6" w:rsidR="008E5535" w:rsidRDefault="008E5535" w:rsidP="008E5535">
      <w:pPr>
        <w:pStyle w:val="Paragraphedeliste"/>
        <w:ind w:left="0" w:right="-142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j∈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</m:oMath>
      <w:r>
        <w:rPr>
          <w:rFonts w:eastAsiaTheme="minorEastAsia" w:cstheme="minorHAnsi"/>
          <w:color w:val="FF3399"/>
        </w:rPr>
        <w:t xml:space="preserve">, la colonne </w:t>
      </w:r>
      <m:oMath>
        <m:r>
          <w:rPr>
            <w:rFonts w:ascii="Cambria Math" w:eastAsiaTheme="minorEastAsia" w:hAnsi="Cambria Math" w:cstheme="minorHAnsi"/>
            <w:color w:val="FF3399"/>
          </w:rPr>
          <m:t>j</m:t>
        </m:r>
      </m:oMath>
      <w:r>
        <w:rPr>
          <w:rFonts w:eastAsiaTheme="minorEastAsia" w:cstheme="minorHAnsi"/>
          <w:color w:val="FF3399"/>
        </w:rPr>
        <w:t xml:space="preserve"> de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B, </m:t>
        </m:r>
        <m:d>
          <m:d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1j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⋮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nj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</m:m>
          </m:e>
        </m:d>
      </m:oMath>
      <w:r>
        <w:rPr>
          <w:rFonts w:eastAsiaTheme="minorEastAsia" w:cstheme="minorHAnsi"/>
          <w:color w:val="FF3399"/>
        </w:rPr>
        <w:t xml:space="preserve">, correspond aux vecteur colonne des coordonnées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ij</m:t>
                </m:r>
              </m:sub>
            </m:sSub>
          </m:e>
        </m:d>
      </m:oMath>
      <w:r>
        <w:rPr>
          <w:rFonts w:eastAsiaTheme="minorEastAsia" w:cstheme="minorHAnsi"/>
          <w:color w:val="FF3399"/>
        </w:rPr>
        <w:t xml:space="preserve"> dans la base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>.</w:t>
      </w:r>
    </w:p>
    <w:p w14:paraId="37433E18" w14:textId="01C9E0B0" w:rsidR="008E5535" w:rsidRDefault="008E5535" w:rsidP="008E5535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Or puisque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 xml:space="preserve"> est une base orthonormée de </w:t>
      </w:r>
      <m:oMath>
        <m:r>
          <w:rPr>
            <w:rFonts w:ascii="Cambria Math" w:eastAsiaTheme="minorEastAsia" w:hAnsi="Cambria Math" w:cstheme="minorHAnsi"/>
            <w:color w:val="FF3399"/>
          </w:rPr>
          <m:t>E</m:t>
        </m:r>
      </m:oMath>
      <w:r>
        <w:rPr>
          <w:rFonts w:eastAsiaTheme="minorEastAsia" w:cstheme="minorHAnsi"/>
          <w:color w:val="FF3399"/>
        </w:rPr>
        <w:t xml:space="preserve">, </w:t>
      </w:r>
      <m:oMath>
        <m:r>
          <m:rPr>
            <m:lit/>
          </m:rPr>
          <w:rPr>
            <w:rFonts w:ascii="Cambria Math" w:eastAsiaTheme="minorEastAsia" w:hAnsi="Cambria Math" w:cstheme="minorHAnsi"/>
            <w:color w:val="FF3399"/>
          </w:rPr>
          <m:t>∀</m:t>
        </m:r>
        <m:r>
          <w:rPr>
            <w:rFonts w:ascii="Cambria Math" w:eastAsiaTheme="minorEastAsia" w:hAnsi="Cambria Math" w:cstheme="minorHAnsi"/>
            <w:color w:val="FF3399"/>
          </w:rPr>
          <m:t>x∈E, x=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</m:oMath>
      <w:r>
        <w:rPr>
          <w:rFonts w:eastAsiaTheme="minorEastAsia" w:cstheme="minorHAnsi"/>
          <w:color w:val="FF3399"/>
        </w:rPr>
        <w:t xml:space="preserve">Ainsi pour </w:t>
      </w:r>
      <m:oMath>
        <m:r>
          <w:rPr>
            <w:rFonts w:ascii="Cambria Math" w:eastAsiaTheme="minorEastAsia" w:hAnsi="Cambria Math" w:cstheme="minorHAnsi"/>
            <w:color w:val="FF3399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</m:oMath>
      <w:r>
        <w:rPr>
          <w:rFonts w:eastAsiaTheme="minorEastAsia" w:cstheme="minorHAnsi"/>
          <w:color w:val="FF3399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ij</m:t>
            </m:r>
          </m:sub>
        </m:sSub>
      </m:oMath>
      <w:r>
        <w:rPr>
          <w:rFonts w:eastAsiaTheme="minorEastAsia" w:cstheme="minorHAnsi"/>
          <w:color w:val="FF3399"/>
        </w:rPr>
        <w:t xml:space="preserve"> correspond à la cordonnée du vecteur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j</m:t>
                </m:r>
              </m:sub>
            </m:sSub>
          </m:e>
        </m:d>
      </m:oMath>
      <w:r>
        <w:rPr>
          <w:rFonts w:eastAsiaTheme="minorEastAsia" w:cstheme="minorHAnsi"/>
          <w:color w:val="FF3399"/>
        </w:rPr>
        <w:t xml:space="preserve"> selon le vecteur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i</m:t>
            </m:r>
          </m:sub>
        </m:sSub>
      </m:oMath>
      <w:r>
        <w:rPr>
          <w:rFonts w:eastAsiaTheme="minorEastAsia" w:cstheme="minorHAnsi"/>
          <w:color w:val="FF3399"/>
        </w:rPr>
        <w:t>, càd</w:t>
      </w:r>
    </w:p>
    <w:p w14:paraId="1AF7A0F1" w14:textId="77777777" w:rsidR="008E5535" w:rsidRPr="008E5535" w:rsidDel="008E5535" w:rsidRDefault="008E5535" w:rsidP="008E5535">
      <w:pPr>
        <w:pStyle w:val="Paragraphedeliste"/>
        <w:ind w:left="0" w:right="-142"/>
        <w:rPr>
          <w:del w:id="0" w:author="cleme" w:date="2024-02-07T12:46:00Z"/>
          <w:rFonts w:eastAsiaTheme="minorEastAsia" w:cstheme="minorHAnsi"/>
          <w:color w:val="FF3399"/>
        </w:rPr>
      </w:pPr>
    </w:p>
    <w:p w14:paraId="624FA152" w14:textId="1B1ED897" w:rsidR="008E5535" w:rsidRPr="00FE5AE1" w:rsidRDefault="00000000" w:rsidP="008E5535">
      <w:pPr>
        <w:pStyle w:val="Paragraphedeliste"/>
        <w:ind w:left="0"/>
        <w:rPr>
          <w:rFonts w:eastAsiaTheme="minorEastAsia"/>
          <w:color w:val="FF339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b</m:t>
              </m:r>
            </m:e>
            <m:sub>
              <m:r>
                <w:rPr>
                  <w:rFonts w:ascii="Cambria Math" w:hAnsi="Cambria Math"/>
                  <w:color w:val="FF3399"/>
                </w:rPr>
                <m:t>ij</m:t>
              </m:r>
            </m:sub>
          </m:sSub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3399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FF3399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3399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3399"/>
                </w:rPr>
                <m:t>, u</m:t>
              </m:r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625DB0E7" w14:textId="3B123FC6" w:rsidR="00FE5AE1" w:rsidRDefault="00FE5AE1" w:rsidP="008E5535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ij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 xml:space="preserve">est la coordonnée du vecteur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ij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</m:oMath>
      <w:r>
        <w:rPr>
          <w:rFonts w:eastAsiaTheme="minorEastAsia"/>
          <w:color w:val="FF3399"/>
        </w:rPr>
        <w:t xml:space="preserve"> </w:t>
      </w:r>
    </w:p>
    <w:p w14:paraId="20E12564" w14:textId="522AD85B" w:rsidR="00FE5AE1" w:rsidRDefault="00FE5AE1" w:rsidP="008E5535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ij</m:t>
            </m:r>
          </m:sub>
        </m:sSub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ji</m:t>
            </m:r>
          </m:sub>
        </m:sSub>
      </m:oMath>
      <w:r>
        <w:rPr>
          <w:rFonts w:eastAsiaTheme="minorEastAsia"/>
          <w:color w:val="FF3399"/>
        </w:rPr>
        <w:t xml:space="preserve">, où </w:t>
      </w:r>
      <m:oMath>
        <m:r>
          <w:rPr>
            <w:rFonts w:ascii="Cambria Math" w:eastAsiaTheme="minorEastAsia" w:hAnsi="Cambria Math"/>
            <w:color w:val="FF3399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3399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  <w:color w:val="FF3399"/>
              </w:rPr>
            </m:ctrlPr>
          </m:e>
        </m:func>
        <m:r>
          <w:rPr>
            <w:rFonts w:ascii="Cambria Math" w:hAnsi="Cambria Math"/>
            <w:color w:val="FF3399"/>
          </w:rPr>
          <m:t>=</m:t>
        </m:r>
        <m:sSub>
          <m:sSubPr>
            <m:ctrlPr>
              <w:rPr>
                <w:rFonts w:ascii="Cambria Math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3399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3399"/>
              </w:rPr>
              <m:t>1≤i,j≤n</m:t>
            </m:r>
          </m:sub>
        </m:sSub>
      </m:oMath>
    </w:p>
    <w:p w14:paraId="47948E7E" w14:textId="711B7E3C" w:rsidR="00FE5AE1" w:rsidRDefault="00FE5AE1" w:rsidP="008E5535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B=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.</m:t>
        </m:r>
      </m:oMath>
    </w:p>
    <w:p w14:paraId="52E3FF8A" w14:textId="77777777" w:rsidR="00FE5AE1" w:rsidRDefault="00FE5AE1" w:rsidP="008E5535">
      <w:pPr>
        <w:pStyle w:val="Paragraphedeliste"/>
        <w:ind w:left="0"/>
        <w:rPr>
          <w:rFonts w:eastAsiaTheme="minorEastAsia"/>
          <w:color w:val="FF3399"/>
        </w:rPr>
      </w:pPr>
    </w:p>
    <w:p w14:paraId="19C4833A" w14:textId="598129F0" w:rsidR="00FE5AE1" w:rsidRDefault="00FE5AE1" w:rsidP="008E5535">
      <w:pPr>
        <w:pStyle w:val="Paragraphedeliste"/>
        <w:ind w:left="0"/>
        <w:rPr>
          <w:rFonts w:eastAsiaTheme="minorEastAsia"/>
          <w:color w:val="FF0000"/>
        </w:rPr>
      </w:pPr>
      <w:r w:rsidRPr="00FE5AE1">
        <w:rPr>
          <w:rFonts w:eastAsiaTheme="minorEastAsia"/>
          <w:color w:val="FF0000"/>
          <w:u w:val="single"/>
        </w:rPr>
        <w:t>Attention :</w:t>
      </w:r>
      <w:r>
        <w:rPr>
          <w:rFonts w:eastAsiaTheme="minorEastAsia"/>
          <w:color w:val="FF0000"/>
        </w:rPr>
        <w:t xml:space="preserve"> Si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>
        <w:rPr>
          <w:rFonts w:eastAsiaTheme="minorEastAsia"/>
          <w:color w:val="FF0000"/>
        </w:rPr>
        <w:t xml:space="preserve"> n’est pas orthonormée, le résultat est FAUX.</w:t>
      </w:r>
    </w:p>
    <w:p w14:paraId="72B1E565" w14:textId="242A8411" w:rsidR="00FE5AE1" w:rsidRDefault="00FE5AE1" w:rsidP="008E5535">
      <w:pPr>
        <w:pStyle w:val="Paragraphedeliste"/>
        <w:ind w:left="0"/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Comme dans une base </w:t>
      </w:r>
      <w:r>
        <w:rPr>
          <w:rFonts w:eastAsiaTheme="minorEastAsia"/>
          <w:color w:val="92D050"/>
          <w:u w:val="single"/>
        </w:rPr>
        <w:t>orthonormée</w:t>
      </w:r>
      <w:r>
        <w:rPr>
          <w:rFonts w:eastAsiaTheme="minorEastAsia"/>
          <w:color w:val="92D050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92D05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sub>
            </m:sSub>
            <m:ctrlPr>
              <w:rPr>
                <w:rFonts w:ascii="Cambria Math" w:hAnsi="Cambria Math"/>
                <w:i/>
                <w:color w:val="92D05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92D05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92D05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92D050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color w:val="92D050"/>
              </w:rPr>
            </m:ctrlPr>
          </m:e>
        </m:func>
        <m:r>
          <w:rPr>
            <w:rFonts w:ascii="Cambria Math" w:hAnsi="Cambria Math"/>
            <w:color w:val="92D050"/>
          </w:rPr>
          <m:t>=</m:t>
        </m:r>
        <m:sPre>
          <m:sPrePr>
            <m:ctrlPr>
              <w:rPr>
                <w:rFonts w:ascii="Cambria Math" w:hAnsi="Cambria Math"/>
                <w:i/>
                <w:color w:val="92D050"/>
              </w:rPr>
            </m:ctrlPr>
          </m:sPrePr>
          <m:sub>
            <m:r>
              <w:rPr>
                <w:rFonts w:ascii="Cambria Math" w:hAnsi="Cambria Math"/>
                <w:color w:val="92D050"/>
              </w:rPr>
              <m:t xml:space="preserve"> </m:t>
            </m:r>
          </m:sub>
          <m:sup>
            <m:r>
              <w:rPr>
                <w:rFonts w:ascii="Cambria Math" w:hAnsi="Cambria Math"/>
                <w:color w:val="92D050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92D05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92D050"/>
                      </w:rPr>
                      <m:t>Mat</m:t>
                    </m:r>
                    <m:ctrlPr>
                      <w:rPr>
                        <w:rFonts w:ascii="Cambria Math" w:hAnsi="Cambria Math"/>
                        <w:color w:val="92D05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92D050"/>
                      </w:rPr>
                      <m:t>B</m:t>
                    </m:r>
                    <m:ctrlPr>
                      <w:rPr>
                        <w:rFonts w:ascii="Cambria Math" w:hAnsi="Cambria Math"/>
                        <w:color w:val="92D050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92D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92D050"/>
                      </w:rPr>
                      <m:t>u</m:t>
                    </m:r>
                  </m:e>
                </m:d>
              </m:e>
            </m:func>
          </m:e>
        </m:sPre>
      </m:oMath>
      <w:r>
        <w:rPr>
          <w:rFonts w:eastAsiaTheme="minorEastAsia"/>
          <w:color w:val="92D050"/>
        </w:rPr>
        <w:t>, on a :</w:t>
      </w:r>
    </w:p>
    <w:p w14:paraId="7BE750E9" w14:textId="2DF52E99" w:rsidR="00FE5AE1" w:rsidRPr="00FE5AE1" w:rsidRDefault="00000000" w:rsidP="00FE5AE1">
      <w:pPr>
        <w:pStyle w:val="Paragraphedeliste"/>
        <w:numPr>
          <w:ilvl w:val="0"/>
          <w:numId w:val="8"/>
        </w:numPr>
        <w:rPr>
          <w:color w:val="92D050"/>
        </w:rPr>
      </w:pPr>
      <m:oMath>
        <m:func>
          <m:funcPr>
            <m:ctrlPr>
              <w:rPr>
                <w:rFonts w:ascii="Cambria Math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92D050"/>
              </w:rPr>
              <m:t>rg</m:t>
            </m:r>
          </m:fName>
          <m:e>
            <m:r>
              <w:rPr>
                <w:rFonts w:ascii="Cambria Math" w:hAnsi="Cambria Math"/>
                <w:color w:val="92D05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sSupPr>
              <m:e>
                <m:r>
                  <w:rPr>
                    <w:rFonts w:ascii="Cambria Math" w:hAnsi="Cambria Math"/>
                    <w:color w:val="92D050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92D050"/>
                  </w:rPr>
                  <m:t>*</m:t>
                </m:r>
              </m:sup>
            </m:sSup>
            <m:r>
              <w:rPr>
                <w:rFonts w:ascii="Cambria Math" w:hAnsi="Cambria Math"/>
                <w:color w:val="92D050"/>
              </w:rPr>
              <m:t>)</m:t>
            </m:r>
          </m:e>
        </m:func>
        <m:r>
          <w:rPr>
            <w:rFonts w:ascii="Cambria Math" w:hAnsi="Cambria Math"/>
            <w:color w:val="92D050"/>
          </w:rPr>
          <m:t>=</m:t>
        </m:r>
        <m:func>
          <m:funcPr>
            <m:ctrlPr>
              <w:rPr>
                <w:rFonts w:ascii="Cambria Math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92D050"/>
              </w:rPr>
              <m:t>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hAnsi="Cambria Math"/>
                    <w:color w:val="92D050"/>
                  </w:rPr>
                  <m:t>u</m:t>
                </m:r>
              </m:e>
            </m:d>
          </m:e>
        </m:func>
      </m:oMath>
    </w:p>
    <w:p w14:paraId="4AFE50B1" w14:textId="5D847E08" w:rsidR="00FE5AE1" w:rsidRPr="00FE5AE1" w:rsidRDefault="00000000" w:rsidP="00FE5AE1">
      <w:pPr>
        <w:pStyle w:val="Paragraphedeliste"/>
        <w:numPr>
          <w:ilvl w:val="0"/>
          <w:numId w:val="8"/>
        </w:numPr>
        <w:rPr>
          <w:color w:val="92D050"/>
        </w:rPr>
      </w:pPr>
      <m:oMath>
        <m:func>
          <m:funcPr>
            <m:ctrlPr>
              <w:rPr>
                <w:rFonts w:ascii="Cambria Math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92D05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92D05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92D05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92D050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hAnsi="Cambria Math"/>
            <w:color w:val="92D050"/>
          </w:rPr>
          <m:t>=</m:t>
        </m:r>
        <m:func>
          <m:funcPr>
            <m:ctrlPr>
              <w:rPr>
                <w:rFonts w:ascii="Cambria Math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92D05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hAnsi="Cambria Math"/>
                    <w:color w:val="92D050"/>
                  </w:rPr>
                  <m:t>u</m:t>
                </m:r>
              </m:e>
            </m:d>
          </m:e>
        </m:func>
      </m:oMath>
    </w:p>
    <w:p w14:paraId="03E2DCBE" w14:textId="68113041" w:rsidR="00FE5AE1" w:rsidRDefault="00FE5AE1" w:rsidP="00FE5AE1">
      <w:r>
        <w:tab/>
      </w:r>
      <w:r>
        <w:rPr>
          <w:b/>
          <w:bCs/>
        </w:rPr>
        <w:t>Propriétés de l’adjoint</w:t>
      </w:r>
    </w:p>
    <w:p w14:paraId="02F67B74" w14:textId="3AAD985E" w:rsidR="00FE5AE1" w:rsidRDefault="00FE5AE1" w:rsidP="00FE5AE1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u,v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 On a :</w:t>
      </w:r>
    </w:p>
    <w:p w14:paraId="183BD81A" w14:textId="54591721" w:rsidR="00FE5AE1" w:rsidRPr="00FE5AE1" w:rsidRDefault="00000000" w:rsidP="00FE5AE1">
      <w:pPr>
        <w:pStyle w:val="Paragraphedeliste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λu+v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6743D0C" w14:textId="1F881A8B" w:rsidR="00FE5AE1" w:rsidRPr="00FE5AE1" w:rsidRDefault="00000000" w:rsidP="00FE5AE1">
      <w:pPr>
        <w:pStyle w:val="Paragraphedeliste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u∘v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2362A9C9" w14:textId="10AE38E4" w:rsidR="00FE5AE1" w:rsidRPr="00FE5AE1" w:rsidRDefault="00000000" w:rsidP="00FE5AE1">
      <w:pPr>
        <w:pStyle w:val="Paragraphedeliste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=u</m:t>
        </m:r>
      </m:oMath>
    </w:p>
    <w:p w14:paraId="6EC250B0" w14:textId="64DA15A3" w:rsidR="00FE5AE1" w:rsidRPr="00FE5AE1" w:rsidRDefault="00FE5AE1" w:rsidP="00FE5AE1">
      <w:pPr>
        <w:pStyle w:val="Paragraphedeliste"/>
        <w:numPr>
          <w:ilvl w:val="0"/>
          <w:numId w:val="9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bijectif,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l’est aussi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14169CC2" w14:textId="32AF54EE" w:rsidR="00FE5AE1" w:rsidRDefault="00FE5AE1" w:rsidP="00FE5AE1">
      <w:pPr>
        <w:rPr>
          <w:rFonts w:eastAsiaTheme="minorEastAsia"/>
          <w:color w:val="FF3399"/>
        </w:rPr>
      </w:pPr>
      <w:r>
        <w:rPr>
          <w:color w:val="FF3399"/>
        </w:rPr>
        <w:t xml:space="preserve">La démonstration se fait en utilisant les propriétés des matrices dans une certaine base </w:t>
      </w:r>
      <m:oMath>
        <m:r>
          <w:rPr>
            <w:rFonts w:ascii="Cambria Math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>.</w:t>
      </w:r>
    </w:p>
    <w:p w14:paraId="153A2376" w14:textId="1EEE3F66" w:rsidR="00FE5AE1" w:rsidRDefault="00C75B5A" w:rsidP="00FE5AE1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Soit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</m:t>
        </m:r>
      </m:oMath>
    </w:p>
    <w:p w14:paraId="7908E2B0" w14:textId="3932ADF5" w:rsidR="00C75B5A" w:rsidRPr="00C75B5A" w:rsidRDefault="00000000" w:rsidP="00FE5AE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 xml:space="preserve">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ker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A4508A2" w14:textId="2569258A" w:rsidR="00C75B5A" w:rsidRDefault="00C75B5A" w:rsidP="00FE5AE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9AB4CC1" w14:textId="66DD86B4" w:rsidR="00C75B5A" w:rsidRDefault="00C75B5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x∈E</m:t>
        </m:r>
      </m:oMath>
      <w:r>
        <w:rPr>
          <w:rFonts w:eastAsiaTheme="minorEastAsia" w:cstheme="minorHAnsi"/>
          <w:color w:val="FF3399"/>
        </w:rPr>
        <w:t>.</w:t>
      </w:r>
    </w:p>
    <w:p w14:paraId="4B2A1D23" w14:textId="607C2236" w:rsidR="00C75B5A" w:rsidRPr="00C75B5A" w:rsidRDefault="00C75B5A" w:rsidP="00FE5AE1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>x∈Im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⊥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⟺∀z∈Im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x,z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5401E2CD" w14:textId="0FE38CAA" w:rsidR="00C75B5A" w:rsidRPr="00C75B5A" w:rsidRDefault="00C75B5A" w:rsidP="00FE5AE1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                    ⟺∀y∈E,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 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0ED7F246" w14:textId="36D3F3C8" w:rsidR="00C75B5A" w:rsidRPr="00C75B5A" w:rsidRDefault="00C75B5A" w:rsidP="00FE5AE1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                     ⟺∀y∈E,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27381F7E" w14:textId="411EA097" w:rsidR="00C75B5A" w:rsidRPr="00C75B5A" w:rsidRDefault="00C75B5A" w:rsidP="00FE5AE1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⟺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⊥</m:t>
              </m:r>
            </m:sup>
          </m:sSup>
        </m:oMath>
      </m:oMathPara>
    </w:p>
    <w:p w14:paraId="4DFFCAC2" w14:textId="77B41E0B" w:rsidR="00C75B5A" w:rsidRPr="00C75B5A" w:rsidRDefault="00C75B5A" w:rsidP="00FE5AE1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⟺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E</m:t>
              </m:r>
            </m:sub>
          </m:sSub>
        </m:oMath>
      </m:oMathPara>
    </w:p>
    <w:p w14:paraId="73DE9ACF" w14:textId="374C2EF8" w:rsidR="00C75B5A" w:rsidRPr="00C75B5A" w:rsidRDefault="00C75B5A" w:rsidP="00FE5AE1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⟺x∈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FF3399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14:paraId="64D5C902" w14:textId="43F57587" w:rsidR="00C75B5A" w:rsidRDefault="00C75B5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506569CB" w14:textId="15F43F57" w:rsidR="00C75B5A" w:rsidRDefault="00C75B5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En appliquant ceci à </w:t>
      </w:r>
      <m:oMath>
        <m:r>
          <w:rPr>
            <w:rFonts w:ascii="Cambria Math" w:eastAsiaTheme="minorEastAsia" w:hAnsi="Cambria Math" w:cstheme="minorHAnsi"/>
            <w:color w:val="FF3399"/>
          </w:rPr>
          <m:t>v=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4F49A71C" w14:textId="5B63D1FD" w:rsidR="00C75B5A" w:rsidRDefault="00C75B5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ie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1593A211" w14:textId="04B034E8" w:rsidR="00C75B5A" w:rsidRDefault="00C75B5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 xml:space="preserve">Donc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FF3399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Im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FF3399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FF3399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FF3399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=Im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*</m:t>
                </m:r>
              </m:sup>
            </m:sSup>
          </m:e>
        </m:d>
      </m:oMath>
      <w:r>
        <w:rPr>
          <w:rFonts w:eastAsiaTheme="minorEastAsia" w:cstheme="minorHAnsi"/>
          <w:color w:val="FF3399"/>
        </w:rPr>
        <w:t xml:space="preserve"> car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func>
        <m:r>
          <w:rPr>
            <w:rFonts w:ascii="Cambria Math" w:eastAsiaTheme="minorEastAsia" w:hAnsi="Cambria Math" w:cstheme="minorHAnsi"/>
            <w:color w:val="FF3399"/>
          </w:rPr>
          <m:t>&lt;+∞</m:t>
        </m:r>
      </m:oMath>
    </w:p>
    <w:p w14:paraId="17AC74B4" w14:textId="4E0D89ED" w:rsidR="00C75B5A" w:rsidRPr="003F52AA" w:rsidRDefault="003F52AA" w:rsidP="00FE5AE1">
      <w:pPr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</m:oMath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un sev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stable par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⊥</m:t>
            </m:r>
          </m:sup>
        </m:sSup>
      </m:oMath>
      <w:r>
        <w:rPr>
          <w:rFonts w:eastAsiaTheme="minorEastAsia" w:cstheme="minorHAnsi"/>
        </w:rPr>
        <w:t xml:space="preserve"> est stable par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>.</w:t>
      </w:r>
    </w:p>
    <w:p w14:paraId="27D1BD4D" w14:textId="69CF64A2" w:rsidR="003F52AA" w:rsidRDefault="003F52AA" w:rsidP="00FE5AE1">
      <w:pPr>
        <w:rPr>
          <w:rFonts w:ascii="Cambria Math" w:eastAsiaTheme="minorEastAsia" w:hAnsi="Cambria Math" w:cs="Cambria Math"/>
          <w:color w:val="FF3399"/>
        </w:rPr>
      </w:pPr>
      <w:r w:rsidRPr="003F52AA">
        <w:rPr>
          <w:rFonts w:eastAsiaTheme="minorEastAsia" w:cstheme="minorHAnsi"/>
          <w:color w:val="FF3399"/>
          <w:u w:val="single"/>
        </w:rPr>
        <w:t>Démonstration</w:t>
      </w:r>
      <w:r>
        <w:rPr>
          <w:rFonts w:eastAsiaTheme="minorEastAsia" w:cstheme="minorHAnsi"/>
          <w:color w:val="FF3399"/>
          <w:u w:val="single"/>
        </w:rPr>
        <w:t>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49FE9A17" w14:textId="5EF47FB3" w:rsidR="003F52AA" w:rsidRDefault="003F52A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,</m:t>
        </m:r>
      </m:oMath>
      <w:r>
        <w:rPr>
          <w:rFonts w:eastAsiaTheme="minorEastAsia" w:cstheme="minorHAnsi"/>
          <w:color w:val="FF3399"/>
        </w:rPr>
        <w:t xml:space="preserve"> montrons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0A4234FB" w14:textId="73121D35" w:rsidR="003F52AA" w:rsidRPr="003F52AA" w:rsidRDefault="003F52A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y∈F,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⊥</m:t>
                    </m:r>
                  </m:sup>
                </m:sSup>
              </m:lim>
            </m:limLow>
            <m:r>
              <w:rPr>
                <w:rFonts w:ascii="Cambria Math" w:eastAsiaTheme="minorEastAsia" w:hAnsi="Cambria Math" w:cstheme="minorHAnsi"/>
                <w:color w:val="FF3399"/>
              </w:rPr>
              <m:t>,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∈F</m:t>
                </m:r>
              </m:lim>
            </m:limLow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1AFA4DB5" w14:textId="158317D3" w:rsidR="003F52AA" w:rsidRDefault="003F52AA" w:rsidP="00FE5AE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  <w:r>
        <w:rPr>
          <w:rFonts w:eastAsiaTheme="minorEastAsia" w:cstheme="minorHAnsi"/>
          <w:color w:val="FF3399"/>
        </w:rPr>
        <w:t xml:space="preserve">, d’où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 w:cstheme="minorHAnsi"/>
            <w:color w:val="FF3399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6704DD69" w14:textId="5517EA7B" w:rsidR="003F52AA" w:rsidRDefault="003F52AA" w:rsidP="00FE5AE1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b/>
          <w:bCs/>
        </w:rPr>
        <w:t>Endomorphismes autoadjoints</w:t>
      </w:r>
    </w:p>
    <w:p w14:paraId="29DEAF86" w14:textId="5A2E69F0" w:rsidR="003F52AA" w:rsidRDefault="003F52AA" w:rsidP="00FE5AE1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</w:p>
    <w:p w14:paraId="74E416D6" w14:textId="1A3EC270" w:rsidR="00C75B5A" w:rsidRDefault="003F52AA" w:rsidP="00FE5AE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dit qu’un </w:t>
      </w:r>
      <w:r w:rsidR="00140EE6">
        <w:rPr>
          <w:rFonts w:eastAsiaTheme="minorEastAsia" w:cstheme="minorHAnsi"/>
        </w:rPr>
        <w:t>endomorphisme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est autoadjoint (ou symétrique) 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>=u</m:t>
        </m:r>
      </m:oMath>
    </w:p>
    <w:p w14:paraId="7BAA7327" w14:textId="3F4C2AFF" w:rsidR="003F52AA" w:rsidRDefault="003F52AA" w:rsidP="00FE5AE1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une base orthonormée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. On a équivalence entre </w:t>
      </w:r>
    </w:p>
    <w:p w14:paraId="5396129B" w14:textId="7B1A6C9C" w:rsidR="003F52AA" w:rsidRDefault="003F52AA" w:rsidP="003F52AA">
      <w:pPr>
        <w:pStyle w:val="Paragraphedeliste"/>
        <w:numPr>
          <w:ilvl w:val="0"/>
          <w:numId w:val="10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est autoadjoint</w:t>
      </w:r>
    </w:p>
    <w:p w14:paraId="19A1C066" w14:textId="0C791EE6" w:rsidR="003F52AA" w:rsidRDefault="003F52AA" w:rsidP="003F52AA">
      <w:pPr>
        <w:pStyle w:val="Paragraphedeliste"/>
        <w:numPr>
          <w:ilvl w:val="0"/>
          <w:numId w:val="10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matrice de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dans la base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est symétrique</w:t>
      </w:r>
    </w:p>
    <w:p w14:paraId="5A513AA6" w14:textId="64D9688C" w:rsidR="005D7778" w:rsidRDefault="005D7778" w:rsidP="005D777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L’ensemble </w:t>
      </w:r>
      <m:oMath>
        <m: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des endomorphismes autoadjoints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sev de </w:t>
      </w:r>
      <m:oMath>
        <m:r>
          <m:rPr>
            <m:scr m:val="script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de dimension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</w:p>
    <w:p w14:paraId="5347DA66" w14:textId="43A11C52" w:rsidR="00AB179F" w:rsidRDefault="00AB179F" w:rsidP="005D777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</w:p>
    <w:p w14:paraId="1E449DEC" w14:textId="36FAE749" w:rsidR="00AB179F" w:rsidRDefault="00AB179F" w:rsidP="005D777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p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un projecteur. On a équivalence entre :</w:t>
      </w:r>
    </w:p>
    <w:p w14:paraId="372C2B4C" w14:textId="2E65E1C4" w:rsidR="00AB179F" w:rsidRDefault="00AB179F" w:rsidP="00AB179F">
      <w:pPr>
        <w:pStyle w:val="Paragraphedeliste"/>
        <w:numPr>
          <w:ilvl w:val="0"/>
          <w:numId w:val="11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p</m:t>
        </m:r>
      </m:oMath>
      <w:r>
        <w:rPr>
          <w:rFonts w:eastAsiaTheme="minorEastAsia" w:cstheme="minorHAnsi"/>
        </w:rPr>
        <w:t xml:space="preserve"> est un projecteur orthogonal</w:t>
      </w:r>
    </w:p>
    <w:p w14:paraId="42886F13" w14:textId="31CAD978" w:rsidR="00AB179F" w:rsidRDefault="00AB179F" w:rsidP="00AB179F">
      <w:pPr>
        <w:pStyle w:val="Paragraphedeliste"/>
        <w:numPr>
          <w:ilvl w:val="0"/>
          <w:numId w:val="11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p</m:t>
        </m:r>
      </m:oMath>
      <w:r>
        <w:rPr>
          <w:rFonts w:eastAsiaTheme="minorEastAsia" w:cstheme="minorHAnsi"/>
        </w:rPr>
        <w:t xml:space="preserve"> est autoadjoint</w:t>
      </w:r>
    </w:p>
    <w:p w14:paraId="30F970E9" w14:textId="4FE3AC20" w:rsidR="00AE6E03" w:rsidRDefault="00AE6E03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>Démo en TD</w:t>
      </w:r>
    </w:p>
    <w:p w14:paraId="32D20342" w14:textId="6DB43AD9" w:rsidR="00AE6E03" w:rsidRDefault="0072034B" w:rsidP="00AE6E03">
      <w:pPr>
        <w:rPr>
          <w:rFonts w:eastAsiaTheme="minorEastAsia" w:cstheme="minorHAnsi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b/>
          <w:bCs/>
        </w:rPr>
        <w:t>Théorème spectral</w:t>
      </w:r>
    </w:p>
    <w:p w14:paraId="4B5A96DD" w14:textId="43C88BE8" w:rsidR="0072034B" w:rsidRDefault="0072034B" w:rsidP="00AE6E0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Lemme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 xml:space="preserve"> une matrice symétrique réelle. Alors le polynôme caractéristique de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</w:rPr>
        <w:t xml:space="preserve">. Autrement dit, les valeurs propres de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(</w:t>
      </w:r>
      <w:r>
        <w:rPr>
          <w:rFonts w:eastAsiaTheme="minorEastAsia" w:cstheme="minorHAnsi"/>
          <w:i/>
          <w:iCs/>
        </w:rPr>
        <w:t>a priori</w:t>
      </w:r>
      <w:r>
        <w:rPr>
          <w:rFonts w:eastAsiaTheme="minorEastAsia" w:cstheme="minorHAnsi"/>
        </w:rPr>
        <w:t xml:space="preserve"> complexes) sont toutes réelles.</w:t>
      </w:r>
    </w:p>
    <w:p w14:paraId="0A16B23B" w14:textId="141DB776" w:rsidR="0072034B" w:rsidRDefault="000A4889" w:rsidP="00AE6E0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Tout endomorphisme autoadjoint d’un espace euclidien non nul admet au moins une valeur propre réelle.</w:t>
      </w:r>
    </w:p>
    <w:p w14:paraId="3D38FDF8" w14:textId="667DAF58" w:rsidR="000A4889" w:rsidRDefault="000A4889" w:rsidP="00AE6E0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Lemme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autoadjoint, les sous-espaces propres de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sont 2 à 2 orthogonaux.</w:t>
      </w:r>
    </w:p>
    <w:p w14:paraId="25CFB7C0" w14:textId="5044AE16" w:rsidR="000A4889" w:rsidRDefault="000A4889" w:rsidP="00AE6E03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4ADEC3C" w14:textId="5A915B0E" w:rsidR="000A4889" w:rsidRDefault="000A4889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λ,μ∈Sp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avec </w:t>
      </w:r>
      <m:oMath>
        <m:r>
          <w:rPr>
            <w:rFonts w:ascii="Cambria Math" w:eastAsiaTheme="minorEastAsia" w:hAnsi="Cambria Math" w:cstheme="minorHAnsi"/>
            <w:color w:val="FF3399"/>
          </w:rPr>
          <m:t>λ≠μ</m:t>
        </m:r>
      </m:oMath>
      <w:r w:rsidR="00F2743B">
        <w:rPr>
          <w:rFonts w:eastAsiaTheme="minorEastAsia" w:cstheme="minorHAnsi"/>
          <w:color w:val="FF3399"/>
        </w:rPr>
        <w:t>.</w:t>
      </w:r>
    </w:p>
    <w:p w14:paraId="7D6E7E00" w14:textId="2860FCAA" w:rsidR="00F2743B" w:rsidRDefault="00F2743B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Montrons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sont orthogonaux.</w:t>
      </w:r>
    </w:p>
    <w:p w14:paraId="78775A90" w14:textId="026DEE12" w:rsidR="00F2743B" w:rsidRDefault="00F2743B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y∈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</w:p>
    <w:p w14:paraId="128AED13" w14:textId="2B23F0C1" w:rsidR="00F2743B" w:rsidRDefault="00F2743B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FF3399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=λx</m:t>
        </m:r>
      </m:oMath>
      <w:r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=μy</m:t>
        </m:r>
      </m:oMath>
    </w:p>
    <w:p w14:paraId="484B7987" w14:textId="390CA891" w:rsidR="00252900" w:rsidRDefault="00252900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λx,y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=λ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</w:p>
    <w:p w14:paraId="0A69ACA5" w14:textId="286AC20E" w:rsidR="00252900" w:rsidRDefault="00252900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 xml:space="preserve">Mais comme </w:t>
      </w:r>
      <m:oMath>
        <m:r>
          <w:rPr>
            <w:rFonts w:ascii="Cambria Math" w:eastAsiaTheme="minorEastAsia" w:hAnsi="Cambria Math" w:cstheme="minorHAnsi"/>
            <w:color w:val="FF3399"/>
          </w:rPr>
          <m:t>u=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</m:oMath>
      <w:r>
        <w:rPr>
          <w:rFonts w:eastAsiaTheme="minorEastAsia" w:cstheme="minorHAnsi"/>
          <w:color w:val="FF3399"/>
        </w:rPr>
        <w:t>,</w:t>
      </w:r>
    </w:p>
    <w:p w14:paraId="6F2F98F4" w14:textId="228AAFBF" w:rsidR="00252900" w:rsidRPr="00252900" w:rsidRDefault="00000000" w:rsidP="00AE6E03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 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=μ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x,y</m:t>
              </m:r>
            </m:e>
          </m:d>
        </m:oMath>
      </m:oMathPara>
    </w:p>
    <w:p w14:paraId="0F6DA13E" w14:textId="6D67CF25" w:rsidR="00252900" w:rsidRPr="00252900" w:rsidRDefault="00252900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D’où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λ-μ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≠0</m:t>
            </m:r>
          </m:lim>
        </m:limLow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0B47078F" w14:textId="4ED8C631" w:rsidR="00252900" w:rsidRDefault="00252900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1F7B6D39" w14:textId="383EC18A" w:rsidR="00252900" w:rsidRDefault="00252900" w:rsidP="00AE6E0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⊥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</w:p>
    <w:p w14:paraId="43B017B0" w14:textId="169860DF" w:rsidR="00252900" w:rsidRDefault="00252900" w:rsidP="00AE6E0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Lemme :</w:t>
      </w:r>
      <w:r>
        <w:rPr>
          <w:rFonts w:eastAsiaTheme="minorEastAsia" w:cstheme="minorHAnsi"/>
        </w:rPr>
        <w:t xml:space="preserve"> Soient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autoadjoint et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un sev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stable par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. Alors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⊥</m:t>
            </m:r>
          </m:sup>
        </m:sSup>
      </m:oMath>
      <w:r>
        <w:rPr>
          <w:rFonts w:eastAsiaTheme="minorEastAsia" w:cstheme="minorHAnsi"/>
        </w:rPr>
        <w:t xml:space="preserve"> est stable par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et l’endomorphisme</w:t>
      </w:r>
      <w:r w:rsidR="000B6E6E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="000B6E6E">
        <w:rPr>
          <w:rFonts w:eastAsiaTheme="minorEastAsia" w:cstheme="minorHAnsi"/>
        </w:rPr>
        <w:t xml:space="preserve"> (resp.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⊥</m:t>
                </m:r>
              </m:sup>
            </m:sSup>
          </m:sub>
        </m:sSub>
      </m:oMath>
      <w:r w:rsidR="000B6E6E">
        <w:rPr>
          <w:rFonts w:eastAsiaTheme="minorEastAsia" w:cstheme="minorHAnsi"/>
        </w:rPr>
        <w:t xml:space="preserve">) est un endomorphisme autoadjoint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0B6E6E">
        <w:rPr>
          <w:rFonts w:eastAsiaTheme="minorEastAsia" w:cstheme="minorHAnsi"/>
        </w:rPr>
        <w:t xml:space="preserve"> (resp.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⊥</m:t>
            </m:r>
          </m:sup>
        </m:sSup>
      </m:oMath>
      <w:r w:rsidR="000B6E6E">
        <w:rPr>
          <w:rFonts w:eastAsiaTheme="minorEastAsia" w:cstheme="minorHAnsi"/>
        </w:rPr>
        <w:t>).</w:t>
      </w:r>
    </w:p>
    <w:p w14:paraId="36DD6453" w14:textId="504CFA90" w:rsidR="000E36CF" w:rsidRDefault="000E36CF" w:rsidP="00AE6E03">
      <w:pPr>
        <w:rPr>
          <w:rFonts w:eastAsiaTheme="minorEastAsia" w:cstheme="minorHAnsi"/>
        </w:rPr>
      </w:pPr>
      <w:r>
        <w:rPr>
          <w:rFonts w:eastAsiaTheme="minorEastAsia" w:cstheme="minorHAnsi"/>
          <w:b/>
          <w:bCs/>
          <w:u w:val="single"/>
        </w:rPr>
        <w:t>Théorème spectral :</w:t>
      </w:r>
    </w:p>
    <w:p w14:paraId="7BD673B9" w14:textId="6D6A5B76" w:rsidR="000E36CF" w:rsidRDefault="000E36CF" w:rsidP="00AE6E0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>. On a équivalence entre :</w:t>
      </w:r>
    </w:p>
    <w:p w14:paraId="50D7C439" w14:textId="028A70AE" w:rsidR="000E36CF" w:rsidRDefault="00741CE0" w:rsidP="000E36CF">
      <w:pPr>
        <w:pStyle w:val="Paragraphedeliste"/>
        <w:numPr>
          <w:ilvl w:val="0"/>
          <w:numId w:val="1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est autoadjoint</w:t>
      </w:r>
    </w:p>
    <w:p w14:paraId="7FE67D9D" w14:textId="3F2BEAF1" w:rsidR="00741CE0" w:rsidRDefault="00741CE0" w:rsidP="00741CE0">
      <w:pPr>
        <w:pStyle w:val="Paragraphedeliste"/>
        <w:numPr>
          <w:ilvl w:val="0"/>
          <w:numId w:val="1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la somme directe orthogonale des sous-espaces propres de </w:t>
      </w:r>
      <m:oMath>
        <m:r>
          <w:rPr>
            <w:rFonts w:ascii="Cambria Math" w:eastAsiaTheme="minorEastAsia" w:hAnsi="Cambria Math" w:cstheme="minorHAnsi"/>
          </w:rPr>
          <m:t>u</m:t>
        </m:r>
      </m:oMath>
    </w:p>
    <w:p w14:paraId="4217AA37" w14:textId="3AED00BB" w:rsidR="00741CE0" w:rsidRPr="00741CE0" w:rsidRDefault="00741CE0" w:rsidP="00741CE0">
      <w:pPr>
        <w:pStyle w:val="Paragraphedeliste"/>
        <w:ind w:left="108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E=</m:t>
          </m:r>
          <m:limLow>
            <m:limLowPr>
              <m:ctrlPr>
                <w:rPr>
                  <w:rFonts w:ascii="Cambria Math" w:eastAsiaTheme="minorEastAsia" w:hAnsi="Cambria Math" w:cstheme="minorHAnsi"/>
                  <w:i/>
                </w:rPr>
              </m:ctrlPr>
            </m:limLowPr>
            <m:e>
              <m:limUpp>
                <m:limUp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theme="minorHAnsi"/>
                    </w:rPr>
                    <m:t>⊕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⊥</m:t>
                  </m:r>
                </m:lim>
              </m:limUpp>
            </m:e>
            <m:lim>
              <m:r>
                <w:rPr>
                  <w:rFonts w:ascii="Cambria Math" w:eastAsiaTheme="minorEastAsia" w:hAnsi="Cambria Math" w:cstheme="minorHAnsi"/>
                </w:rPr>
                <m:t>λ∈Sp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d>
            </m:lim>
          </m:limLow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λ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</m:d>
        </m:oMath>
      </m:oMathPara>
    </w:p>
    <w:p w14:paraId="18481784" w14:textId="624F0D77" w:rsidR="00741CE0" w:rsidRDefault="00741CE0" w:rsidP="00741CE0">
      <w:pPr>
        <w:pStyle w:val="Paragraphedeliste"/>
        <w:numPr>
          <w:ilvl w:val="0"/>
          <w:numId w:val="1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est diagonalisable dans une base orthonormée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, ie </w:t>
      </w:r>
      <m:oMath>
        <m:r>
          <w:rPr>
            <w:rFonts w:ascii="Cambria Math" w:eastAsiaTheme="minorEastAsia" w:hAnsi="Cambria Math" w:cstheme="minorHAnsi"/>
          </w:rPr>
          <m:t>∃B</m:t>
        </m:r>
      </m:oMath>
      <w:r>
        <w:rPr>
          <w:rFonts w:eastAsiaTheme="minorEastAsia" w:cstheme="minorHAnsi"/>
        </w:rPr>
        <w:t xml:space="preserve"> une b.o.n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telle que </w:t>
      </w:r>
    </w:p>
    <w:p w14:paraId="1DF639CE" w14:textId="0A144B96" w:rsidR="000D05C3" w:rsidRPr="000D05C3" w:rsidRDefault="00000000" w:rsidP="00741CE0">
      <w:pPr>
        <w:pStyle w:val="Paragraphedeliste"/>
        <w:ind w:left="1080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Mat</m:t>
                  </m:r>
                  <m:ctrlPr>
                    <w:rPr>
                      <w:rFonts w:ascii="Cambria Math" w:eastAsiaTheme="minorEastAsia" w:hAnsi="Cambria Math" w:cstheme="minorHAnsi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  <m:ctrlPr>
                    <w:rPr>
                      <w:rFonts w:ascii="Cambria Math" w:eastAsiaTheme="minorEastAsia" w:hAnsi="Cambria Math" w:cstheme="minorHAnsi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⋱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(0)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</m:oMath>
      </m:oMathPara>
    </w:p>
    <w:p w14:paraId="0AC42E75" w14:textId="1509DEAC" w:rsidR="000D05C3" w:rsidRDefault="000D05C3" w:rsidP="000D05C3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Version matricielle :</w:t>
      </w:r>
    </w:p>
    <w:p w14:paraId="1D25F949" w14:textId="196FE909" w:rsidR="000D05C3" w:rsidRDefault="000D05C3" w:rsidP="000D05C3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>. On a équivalence entre :</w:t>
      </w:r>
    </w:p>
    <w:p w14:paraId="77EE1004" w14:textId="5BE53BC7" w:rsidR="000D05C3" w:rsidRDefault="000D05C3" w:rsidP="000D05C3">
      <w:pPr>
        <w:pStyle w:val="Paragraphedeliste"/>
        <w:numPr>
          <w:ilvl w:val="0"/>
          <w:numId w:val="13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 xml:space="preserve"> (ie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est symétrique réelle) </w:t>
      </w:r>
    </w:p>
    <w:p w14:paraId="3B39AFC5" w14:textId="1E33C7C3" w:rsidR="000D05C3" w:rsidRDefault="000D05C3" w:rsidP="000D05C3">
      <w:pPr>
        <w:pStyle w:val="Paragraphedeliste"/>
        <w:numPr>
          <w:ilvl w:val="0"/>
          <w:numId w:val="13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est orthogonalement semblable à une matrice diagonale réelle, ie</w:t>
      </w:r>
    </w:p>
    <w:p w14:paraId="2F83FF3D" w14:textId="5A5CBA58" w:rsidR="000D05C3" w:rsidRPr="000D05C3" w:rsidRDefault="000D05C3" w:rsidP="000D05C3">
      <w:pPr>
        <w:pStyle w:val="Paragraphedeliste"/>
        <w:ind w:left="108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∃P∈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</w:rPr>
            <m:t>, ∃D∈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theme="minorHAnsi"/>
            </w:rPr>
            <m:t>diagonale tq</m:t>
          </m:r>
          <m:r>
            <w:rPr>
              <w:rFonts w:ascii="Cambria Math" w:eastAsiaTheme="minorEastAsia" w:hAnsi="Cambria Math" w:cstheme="minorHAnsi"/>
            </w:rPr>
            <m:t xml:space="preserve"> D=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</w:rPr>
            <m:t>AP=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sPre>
          <m:r>
            <w:rPr>
              <w:rFonts w:ascii="Cambria Math" w:eastAsiaTheme="minorEastAsia" w:hAnsi="Cambria Math" w:cstheme="minorHAnsi"/>
            </w:rPr>
            <m:t>AP</m:t>
          </m:r>
        </m:oMath>
      </m:oMathPara>
    </w:p>
    <w:sectPr w:rsidR="000D05C3" w:rsidRPr="000D0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BCD"/>
    <w:multiLevelType w:val="hybridMultilevel"/>
    <w:tmpl w:val="D6CE28FA"/>
    <w:lvl w:ilvl="0" w:tplc="91E8F2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711E"/>
    <w:multiLevelType w:val="hybridMultilevel"/>
    <w:tmpl w:val="1A70BED0"/>
    <w:lvl w:ilvl="0" w:tplc="D41A8C68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0B5"/>
    <w:multiLevelType w:val="hybridMultilevel"/>
    <w:tmpl w:val="C90414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A598E"/>
    <w:multiLevelType w:val="hybridMultilevel"/>
    <w:tmpl w:val="712C02EC"/>
    <w:lvl w:ilvl="0" w:tplc="7854A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369B7"/>
    <w:multiLevelType w:val="hybridMultilevel"/>
    <w:tmpl w:val="5CAEFD10"/>
    <w:lvl w:ilvl="0" w:tplc="DA7C40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00CF1"/>
    <w:multiLevelType w:val="hybridMultilevel"/>
    <w:tmpl w:val="13E20C6A"/>
    <w:lvl w:ilvl="0" w:tplc="A4F82A3E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94490"/>
    <w:multiLevelType w:val="hybridMultilevel"/>
    <w:tmpl w:val="23A6F050"/>
    <w:lvl w:ilvl="0" w:tplc="C464B9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B07B7"/>
    <w:multiLevelType w:val="hybridMultilevel"/>
    <w:tmpl w:val="CACED138"/>
    <w:lvl w:ilvl="0" w:tplc="3EA81C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96613"/>
    <w:multiLevelType w:val="hybridMultilevel"/>
    <w:tmpl w:val="4C20DAA8"/>
    <w:lvl w:ilvl="0" w:tplc="4B6E1B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1038C"/>
    <w:multiLevelType w:val="hybridMultilevel"/>
    <w:tmpl w:val="D6B47974"/>
    <w:lvl w:ilvl="0" w:tplc="58FE5A8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275A3"/>
    <w:multiLevelType w:val="hybridMultilevel"/>
    <w:tmpl w:val="F2BA6A70"/>
    <w:lvl w:ilvl="0" w:tplc="D012BAFC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23716"/>
    <w:multiLevelType w:val="hybridMultilevel"/>
    <w:tmpl w:val="48D8DF78"/>
    <w:lvl w:ilvl="0" w:tplc="EB72FD1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D52CE"/>
    <w:multiLevelType w:val="hybridMultilevel"/>
    <w:tmpl w:val="16AAF382"/>
    <w:lvl w:ilvl="0" w:tplc="814A68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176530">
    <w:abstractNumId w:val="12"/>
  </w:num>
  <w:num w:numId="2" w16cid:durableId="300770583">
    <w:abstractNumId w:val="1"/>
  </w:num>
  <w:num w:numId="3" w16cid:durableId="2020159652">
    <w:abstractNumId w:val="5"/>
  </w:num>
  <w:num w:numId="4" w16cid:durableId="367223965">
    <w:abstractNumId w:val="9"/>
  </w:num>
  <w:num w:numId="5" w16cid:durableId="1094472530">
    <w:abstractNumId w:val="0"/>
  </w:num>
  <w:num w:numId="6" w16cid:durableId="1338115696">
    <w:abstractNumId w:val="8"/>
  </w:num>
  <w:num w:numId="7" w16cid:durableId="513153494">
    <w:abstractNumId w:val="2"/>
  </w:num>
  <w:num w:numId="8" w16cid:durableId="1788620075">
    <w:abstractNumId w:val="11"/>
  </w:num>
  <w:num w:numId="9" w16cid:durableId="98567981">
    <w:abstractNumId w:val="10"/>
  </w:num>
  <w:num w:numId="10" w16cid:durableId="140464245">
    <w:abstractNumId w:val="6"/>
  </w:num>
  <w:num w:numId="11" w16cid:durableId="268704766">
    <w:abstractNumId w:val="7"/>
  </w:num>
  <w:num w:numId="12" w16cid:durableId="641496726">
    <w:abstractNumId w:val="3"/>
  </w:num>
  <w:num w:numId="13" w16cid:durableId="122869019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eme">
    <w15:presenceInfo w15:providerId="None" w15:userId="cle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8B"/>
    <w:rsid w:val="0009223C"/>
    <w:rsid w:val="000A4889"/>
    <w:rsid w:val="000B6E6E"/>
    <w:rsid w:val="000D05C3"/>
    <w:rsid w:val="000E36CF"/>
    <w:rsid w:val="000E762D"/>
    <w:rsid w:val="00140EE6"/>
    <w:rsid w:val="00252900"/>
    <w:rsid w:val="002E5E51"/>
    <w:rsid w:val="002F4044"/>
    <w:rsid w:val="0035667E"/>
    <w:rsid w:val="003F52AA"/>
    <w:rsid w:val="00412AF9"/>
    <w:rsid w:val="00436D0C"/>
    <w:rsid w:val="0046478B"/>
    <w:rsid w:val="005D7778"/>
    <w:rsid w:val="0072034B"/>
    <w:rsid w:val="00736C61"/>
    <w:rsid w:val="00741CE0"/>
    <w:rsid w:val="008E5535"/>
    <w:rsid w:val="009153D0"/>
    <w:rsid w:val="00943706"/>
    <w:rsid w:val="009518CF"/>
    <w:rsid w:val="009C7730"/>
    <w:rsid w:val="00A459FE"/>
    <w:rsid w:val="00AB179F"/>
    <w:rsid w:val="00AE6E03"/>
    <w:rsid w:val="00BD09EE"/>
    <w:rsid w:val="00C75B5A"/>
    <w:rsid w:val="00CB0FE2"/>
    <w:rsid w:val="00F2743B"/>
    <w:rsid w:val="00FC6EAA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B702"/>
  <w15:chartTrackingRefBased/>
  <w15:docId w15:val="{17C5C0ED-D4BA-45D1-A0E5-4897F077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6C61"/>
    <w:rPr>
      <w:color w:val="666666"/>
    </w:rPr>
  </w:style>
  <w:style w:type="paragraph" w:styleId="Paragraphedeliste">
    <w:name w:val="List Paragraph"/>
    <w:basedOn w:val="Normal"/>
    <w:uiPriority w:val="34"/>
    <w:qFormat/>
    <w:rsid w:val="00736C61"/>
    <w:pPr>
      <w:ind w:left="720"/>
      <w:contextualSpacing/>
    </w:pPr>
  </w:style>
  <w:style w:type="paragraph" w:styleId="Rvision">
    <w:name w:val="Revision"/>
    <w:hidden/>
    <w:uiPriority w:val="99"/>
    <w:semiHidden/>
    <w:rsid w:val="008E553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E55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8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9553A1-7C02-4268-9388-A613687C70BC}">
  <we:reference id="wa104382008" version="1.1.0.1" store="fr-FR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8465D-262C-42B8-AAB5-56DD5CC5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1214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18</cp:revision>
  <dcterms:created xsi:type="dcterms:W3CDTF">2024-02-07T09:56:00Z</dcterms:created>
  <dcterms:modified xsi:type="dcterms:W3CDTF">2024-02-18T11:43:00Z</dcterms:modified>
</cp:coreProperties>
</file>