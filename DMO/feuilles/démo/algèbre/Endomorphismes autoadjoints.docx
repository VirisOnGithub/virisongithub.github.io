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42D7" w14:textId="46D276FB" w:rsidR="0009223C" w:rsidRDefault="004D74B2" w:rsidP="004D74B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Endomorphismes autoadjoints – Démonstrations</w:t>
      </w:r>
    </w:p>
    <w:p w14:paraId="6520C5C6" w14:textId="77777777" w:rsidR="004D74B2" w:rsidRPr="008E5535" w:rsidRDefault="004D74B2" w:rsidP="004D74B2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  <w:u w:val="single"/>
        </w:rPr>
        <w:t>Propriété :</w:t>
      </w:r>
      <w:r w:rsidRPr="008E5535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Pr="008E5535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8E5535">
        <w:rPr>
          <w:rFonts w:eastAsiaTheme="minorEastAsia"/>
        </w:rPr>
        <w:t xml:space="preserve"> une base </w:t>
      </w:r>
      <w:r w:rsidRPr="008E5535">
        <w:rPr>
          <w:rFonts w:eastAsiaTheme="minorEastAsia"/>
          <w:u w:val="single"/>
        </w:rPr>
        <w:t>orthonormée</w:t>
      </w:r>
      <w:r w:rsidRPr="008E5535">
        <w:rPr>
          <w:rFonts w:eastAsiaTheme="minorEastAsia"/>
        </w:rPr>
        <w:t xml:space="preserve"> </w:t>
      </w:r>
      <w:r w:rsidRPr="008E5535">
        <w:t xml:space="preserve">de </w:t>
      </w:r>
      <m:oMath>
        <m:r>
          <w:rPr>
            <w:rFonts w:ascii="Cambria Math" w:hAnsi="Cambria Math"/>
          </w:rPr>
          <m:t>E</m:t>
        </m:r>
      </m:oMath>
      <w:r w:rsidRPr="008E5535"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35502ADA" w14:textId="77777777" w:rsidR="004D74B2" w:rsidRDefault="004D74B2" w:rsidP="004D74B2">
      <w:pPr>
        <w:pStyle w:val="Paragraphedeliste"/>
        <w:ind w:left="0" w:right="-142"/>
        <w:rPr>
          <w:rFonts w:eastAsiaTheme="minorEastAsia"/>
        </w:rPr>
      </w:pPr>
      <w:r w:rsidRPr="008E5535">
        <w:rPr>
          <w:rFonts w:eastAsiaTheme="minorEastAsia"/>
        </w:rPr>
        <w:t xml:space="preserve">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</m:e>
        </m:sPre>
      </m:oMath>
    </w:p>
    <w:p w14:paraId="5F88B294" w14:textId="77777777" w:rsidR="004D74B2" w:rsidRDefault="004D74B2" w:rsidP="004D74B2">
      <w:pPr>
        <w:pStyle w:val="Paragraphedeliste"/>
        <w:ind w:left="0" w:right="-142"/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1A37B940" w14:textId="77777777" w:rsidR="004D74B2" w:rsidRPr="008E5535" w:rsidRDefault="004D74B2" w:rsidP="004D74B2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Notons </w:t>
      </w:r>
      <m:oMath>
        <m:r>
          <w:rPr>
            <w:rFonts w:ascii="Cambria Math" w:eastAsiaTheme="minorEastAsia" w:hAnsi="Cambria Math" w:cstheme="minorHAnsi"/>
            <w:color w:val="FF3399"/>
          </w:rPr>
          <m:t>B=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1≤i,j≤n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</m:oMath>
    </w:p>
    <w:p w14:paraId="66CA8BCA" w14:textId="77777777" w:rsidR="004D74B2" w:rsidRDefault="004D74B2" w:rsidP="004D74B2">
      <w:pPr>
        <w:pStyle w:val="Paragraphedeliste"/>
        <w:ind w:left="0" w:right="-142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j∈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la colonne </w:t>
      </w:r>
      <m:oMath>
        <m:r>
          <w:rPr>
            <w:rFonts w:ascii="Cambria Math" w:eastAsiaTheme="minorEastAsia" w:hAnsi="Cambria Math" w:cstheme="minorHAnsi"/>
            <w:color w:val="FF3399"/>
          </w:rPr>
          <m:t>j</m:t>
        </m:r>
      </m:oMath>
      <w:r>
        <w:rPr>
          <w:rFonts w:eastAsiaTheme="minorEastAsia" w:cstheme="minorHAnsi"/>
          <w:color w:val="FF3399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B, </m:t>
        </m:r>
        <m:d>
          <m:d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1j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⋮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nj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  <w:color w:val="FF3399"/>
        </w:rPr>
        <w:t xml:space="preserve">, correspond aux vecteur colonne des coordonnées de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dans la base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>.</w:t>
      </w:r>
    </w:p>
    <w:p w14:paraId="03619F6D" w14:textId="77777777" w:rsidR="004D74B2" w:rsidRDefault="004D74B2" w:rsidP="004D74B2">
      <w:pPr>
        <w:pStyle w:val="Paragraphedeliste"/>
        <w:ind w:left="0"/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puisque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une base orthonormée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>
        <w:rPr>
          <w:rFonts w:eastAsiaTheme="minorEastAsia" w:cstheme="minorHAnsi"/>
          <w:color w:val="FF3399"/>
        </w:rPr>
        <w:t xml:space="preserve">, </w:t>
      </w:r>
      <m:oMath>
        <m:r>
          <m:rPr>
            <m:lit/>
          </m:rPr>
          <w:rPr>
            <w:rFonts w:ascii="Cambria Math" w:eastAsiaTheme="minorEastAsia" w:hAnsi="Cambria Math" w:cstheme="minorHAnsi"/>
            <w:color w:val="FF3399"/>
          </w:rPr>
          <m:t>∀</m:t>
        </m:r>
        <m:r>
          <w:rPr>
            <w:rFonts w:ascii="Cambria Math" w:eastAsiaTheme="minorEastAsia" w:hAnsi="Cambria Math" w:cstheme="minorHAnsi"/>
            <w:color w:val="FF3399"/>
          </w:rPr>
          <m:t>x∈E, x=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,x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  <w:color w:val="FF3399"/>
        </w:rPr>
        <w:t xml:space="preserve">Ainsi pour </w:t>
      </w:r>
      <m:oMath>
        <m:r>
          <w:rPr>
            <w:rFonts w:ascii="Cambria Math" w:eastAsiaTheme="minorEastAsia" w:hAnsi="Cambria Math" w:cstheme="minorHAnsi"/>
            <w:color w:val="FF3399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</m:oMath>
      <w:r>
        <w:rPr>
          <w:rFonts w:eastAsiaTheme="minorEastAsia" w:cstheme="minorHAnsi"/>
          <w:color w:val="FF3399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ij</m:t>
            </m:r>
          </m:sub>
        </m:sSub>
      </m:oMath>
      <w:r>
        <w:rPr>
          <w:rFonts w:eastAsiaTheme="minorEastAsia" w:cstheme="minorHAnsi"/>
          <w:color w:val="FF3399"/>
        </w:rPr>
        <w:t xml:space="preserve"> correspond à la cordonnée du vecteur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i</m:t>
            </m:r>
          </m:sub>
        </m:sSub>
      </m:oMath>
      <w:r>
        <w:rPr>
          <w:rFonts w:eastAsiaTheme="minorEastAsia" w:cstheme="minorHAnsi"/>
          <w:color w:val="FF3399"/>
        </w:rPr>
        <w:t>, càd</w:t>
      </w:r>
    </w:p>
    <w:p w14:paraId="532DC04F" w14:textId="77777777" w:rsidR="004D74B2" w:rsidRPr="008E5535" w:rsidDel="008E5535" w:rsidRDefault="004D74B2" w:rsidP="004D74B2">
      <w:pPr>
        <w:pStyle w:val="Paragraphedeliste"/>
        <w:ind w:left="0" w:right="-142"/>
        <w:rPr>
          <w:del w:id="0" w:author="cleme" w:date="2024-02-07T12:46:00Z"/>
          <w:rFonts w:eastAsiaTheme="minorEastAsia" w:cstheme="minorHAnsi"/>
          <w:color w:val="FF3399"/>
        </w:rPr>
      </w:pPr>
    </w:p>
    <w:p w14:paraId="1D377AE1" w14:textId="77777777" w:rsidR="004D74B2" w:rsidRPr="00FE5AE1" w:rsidRDefault="00000000" w:rsidP="004D74B2">
      <w:pPr>
        <w:pStyle w:val="Paragraphedeliste"/>
        <w:ind w:left="0"/>
        <w:rPr>
          <w:rFonts w:eastAsiaTheme="minorEastAsia"/>
          <w:color w:val="FF339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3399"/>
                </w:rPr>
              </m:ctrlPr>
            </m:sSubPr>
            <m:e>
              <m:r>
                <w:rPr>
                  <w:rFonts w:ascii="Cambria Math" w:hAnsi="Cambria Math"/>
                  <w:color w:val="FF3399"/>
                </w:rPr>
                <m:t>b</m:t>
              </m:r>
            </m:e>
            <m:sub>
              <m:r>
                <w:rPr>
                  <w:rFonts w:ascii="Cambria Math" w:hAnsi="Cambria Math"/>
                  <w:color w:val="FF3399"/>
                </w:rPr>
                <m:t>ij</m:t>
              </m:r>
            </m:sub>
          </m:sSub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3399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FF3399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3399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3399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FF3399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3399"/>
                </w:rPr>
                <m:t>, u</m:t>
              </m:r>
              <m:d>
                <m:dPr>
                  <m:ctrlPr>
                    <w:rPr>
                      <w:rFonts w:ascii="Cambria Math" w:hAnsi="Cambria Math"/>
                      <w:i/>
                      <w:color w:val="FF3399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339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FF3399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471DDF4" w14:textId="77777777" w:rsidR="004D74B2" w:rsidRDefault="004D74B2" w:rsidP="004D74B2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 </m:t>
        </m:r>
      </m:oMath>
      <w:r>
        <w:rPr>
          <w:rFonts w:eastAsiaTheme="minorEastAsia"/>
          <w:color w:val="FF3399"/>
        </w:rPr>
        <w:t xml:space="preserve">est la coordonnée du vecteur </w:t>
      </w:r>
      <m:oMath>
        <m:r>
          <w:rPr>
            <w:rFonts w:ascii="Cambria Math" w:eastAsiaTheme="minorEastAsia" w:hAnsi="Cambria Math"/>
            <w:color w:val="FF3399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ij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</m:oMath>
      <w:r>
        <w:rPr>
          <w:rFonts w:eastAsiaTheme="minorEastAsia"/>
          <w:color w:val="FF3399"/>
        </w:rPr>
        <w:t xml:space="preserve"> </w:t>
      </w:r>
    </w:p>
    <w:p w14:paraId="4F5CE023" w14:textId="77777777" w:rsidR="004D74B2" w:rsidRDefault="004D74B2" w:rsidP="004D74B2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ij</m:t>
            </m:r>
          </m:sub>
        </m:sSub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ji</m:t>
            </m:r>
          </m:sub>
        </m:sSub>
      </m:oMath>
      <w:r>
        <w:rPr>
          <w:rFonts w:eastAsiaTheme="minorEastAsia"/>
          <w:color w:val="FF3399"/>
        </w:rPr>
        <w:t xml:space="preserve">, où </w:t>
      </w:r>
      <m:oMath>
        <m:r>
          <w:rPr>
            <w:rFonts w:ascii="Cambria Math" w:eastAsiaTheme="minorEastAsia" w:hAnsi="Cambria Math"/>
            <w:color w:val="FF3399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/>
                    <w:color w:val="FF3399"/>
                  </w:rPr>
                </m:ctrlPr>
              </m:sub>
            </m:sSub>
            <m:ctrlPr>
              <w:rPr>
                <w:rFonts w:ascii="Cambria Math" w:hAnsi="Cambria Math"/>
                <w:i/>
                <w:color w:val="FF3399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u</m:t>
                </m:r>
              </m:e>
            </m:d>
            <m:ctrlPr>
              <w:rPr>
                <w:rFonts w:ascii="Cambria Math" w:hAnsi="Cambria Math"/>
                <w:i/>
                <w:color w:val="FF3399"/>
              </w:rPr>
            </m:ctrlPr>
          </m:e>
        </m:func>
        <m:r>
          <w:rPr>
            <w:rFonts w:ascii="Cambria Math" w:hAnsi="Cambria Math"/>
            <w:color w:val="FF3399"/>
          </w:rPr>
          <m:t>=</m:t>
        </m:r>
        <m:sSub>
          <m:sSubPr>
            <m:ctrlPr>
              <w:rPr>
                <w:rFonts w:ascii="Cambria Math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3399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3399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3399"/>
              </w:rPr>
              <m:t>1≤i,j≤n</m:t>
            </m:r>
          </m:sub>
        </m:sSub>
      </m:oMath>
    </w:p>
    <w:p w14:paraId="390F7A5A" w14:textId="77777777" w:rsidR="004D74B2" w:rsidRDefault="004D74B2" w:rsidP="004D74B2">
      <w:pPr>
        <w:pStyle w:val="Paragraphedeliste"/>
        <w:ind w:left="0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B=</m:t>
        </m:r>
        <m:sPre>
          <m:sPre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PrePr>
          <m:sub>
            <m:r>
              <w:rPr>
                <w:rFonts w:ascii="Cambria Math" w:eastAsiaTheme="minorEastAsia" w:hAnsi="Cambria Math"/>
                <w:color w:val="FF3399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t</m:t>
            </m:r>
          </m:sup>
          <m:e>
            <m:r>
              <w:rPr>
                <w:rFonts w:ascii="Cambria Math" w:eastAsiaTheme="minorEastAsia" w:hAnsi="Cambria Math"/>
                <w:color w:val="FF3399"/>
              </w:rPr>
              <m:t>A</m:t>
            </m:r>
          </m:e>
        </m:sPre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36F2E065" w14:textId="77777777" w:rsidR="00A6340C" w:rsidRDefault="00A6340C" w:rsidP="00A6340C">
      <w:pPr>
        <w:rPr>
          <w:rFonts w:eastAsiaTheme="minorEastAsia"/>
        </w:rPr>
      </w:pPr>
      <w:r>
        <w:rPr>
          <w:u w:val="single"/>
        </w:rPr>
        <w:t>Propriété :</w:t>
      </w:r>
      <w:r>
        <w:t xml:space="preserve"> Soit </w:t>
      </w:r>
      <m:oMath>
        <m:r>
          <w:rPr>
            <w:rFonts w:ascii="Cambria Math" w:hAnsi="Cambria Math"/>
          </w:rPr>
          <m:t>u</m:t>
        </m:r>
        <m:r>
          <m:rPr>
            <m:scr m:val="script"/>
          </m:rPr>
          <w:rPr>
            <w:rFonts w:ascii="Cambria Math" w:hAnsi="Cambria Math"/>
          </w:rPr>
          <m:t>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</m:t>
        </m:r>
      </m:oMath>
    </w:p>
    <w:p w14:paraId="1E9762E7" w14:textId="77777777" w:rsidR="00A6340C" w:rsidRPr="00C75B5A" w:rsidRDefault="00000000" w:rsidP="00A6340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et</m:t>
          </m:r>
          <m:r>
            <w:rPr>
              <w:rFonts w:ascii="Cambria Math" w:hAnsi="Cambria Math"/>
            </w:rPr>
            <m:t xml:space="preserve">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ker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0B9F416" w14:textId="77777777" w:rsidR="00A6340C" w:rsidRDefault="00A6340C" w:rsidP="00A6340C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8D5C45C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x∈E</m:t>
        </m:r>
      </m:oMath>
      <w:r>
        <w:rPr>
          <w:rFonts w:eastAsiaTheme="minorEastAsia" w:cstheme="minorHAnsi"/>
          <w:color w:val="FF3399"/>
        </w:rPr>
        <w:t>.</w:t>
      </w:r>
    </w:p>
    <w:p w14:paraId="6BDAEB7D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>x∈Im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⊥</m:t>
              </m:r>
            </m:sup>
          </m:sSup>
          <m:r>
            <w:rPr>
              <w:rFonts w:ascii="Cambria Math" w:eastAsiaTheme="minorEastAsia" w:hAnsi="Cambria Math" w:cstheme="minorHAnsi"/>
              <w:color w:val="FF3399"/>
            </w:rPr>
            <m:t>⟺∀z∈Im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 xml:space="preserve">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x,z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48891418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                    ⟺∀y∈E,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4DD4B5F5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                     ⟺∀y∈E,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=0</m:t>
          </m:r>
        </m:oMath>
      </m:oMathPara>
    </w:p>
    <w:p w14:paraId="74555EA7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⊥</m:t>
              </m:r>
            </m:sup>
          </m:sSup>
        </m:oMath>
      </m:oMathPara>
    </w:p>
    <w:p w14:paraId="0A1D2708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inorHAnsi"/>
                  <w:color w:val="FF3399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0</m:t>
              </m:r>
            </m:e>
            <m:sub>
              <m:r>
                <w:rPr>
                  <w:rFonts w:ascii="Cambria Math" w:eastAsiaTheme="minorEastAsia" w:hAnsi="Cambria Math" w:cstheme="minorHAnsi"/>
                  <w:color w:val="FF3399"/>
                </w:rPr>
                <m:t>E</m:t>
              </m:r>
            </m:sub>
          </m:sSub>
        </m:oMath>
      </m:oMathPara>
    </w:p>
    <w:p w14:paraId="1B6F02D9" w14:textId="77777777" w:rsidR="00A6340C" w:rsidRPr="00C75B5A" w:rsidRDefault="00A6340C" w:rsidP="00A6340C">
      <w:pPr>
        <w:rPr>
          <w:rFonts w:eastAsiaTheme="minorEastAsia" w:cstheme="minorHAnsi"/>
          <w:color w:val="FF3399"/>
        </w:rPr>
      </w:pPr>
      <m:oMathPara>
        <m:oMath>
          <m:r>
            <w:rPr>
              <w:rFonts w:ascii="Cambria Math" w:eastAsiaTheme="minorEastAsia" w:hAnsi="Cambria Math" w:cstheme="minorHAnsi"/>
              <w:color w:val="FF3399"/>
            </w:rPr>
            <m:t xml:space="preserve">  ⟺x∈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FF3399"/>
                </w:rPr>
                <m:t>ker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*</m:t>
                      </m:r>
                    </m:sup>
                  </m:sSup>
                </m:e>
              </m:d>
            </m:e>
          </m:func>
        </m:oMath>
      </m:oMathPara>
    </w:p>
    <w:p w14:paraId="0CCD075E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30A04E08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En appliquant ceci à </w:t>
      </w:r>
      <m:oMath>
        <m:r>
          <w:rPr>
            <w:rFonts w:ascii="Cambria Math" w:eastAsiaTheme="minorEastAsia" w:hAnsi="Cambria Math" w:cstheme="minorHAnsi"/>
            <w:color w:val="FF3399"/>
          </w:rPr>
          <m:t>v=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r>
          <m:rPr>
            <m:scr m:val="script"/>
          </m:rPr>
          <w:rPr>
            <w:rFonts w:ascii="Cambria Math" w:eastAsiaTheme="minorEastAsia" w:hAnsi="Cambria Math" w:cstheme="minorHAnsi"/>
            <w:color w:val="FF3399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*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10DE5B2E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ie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ker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3D5CB81F" w14:textId="77777777" w:rsidR="00A6340C" w:rsidRDefault="00A6340C" w:rsidP="00A6340C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color w:val="FF3399"/>
                      </w:rPr>
                      <m:t>ker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color w:val="FF3399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color w:val="FF3399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FF3399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color w:val="FF3399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=Im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*</m:t>
                </m:r>
              </m:sup>
            </m:sSup>
          </m:e>
        </m:d>
      </m:oMath>
      <w:r>
        <w:rPr>
          <w:rFonts w:eastAsiaTheme="minorEastAsia" w:cstheme="minorHAnsi"/>
          <w:color w:val="FF3399"/>
        </w:rPr>
        <w:t xml:space="preserve"> car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3399"/>
              </w:rPr>
              <m:t>dim</m:t>
            </m:r>
          </m:fName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func>
        <m:r>
          <w:rPr>
            <w:rFonts w:ascii="Cambria Math" w:eastAsiaTheme="minorEastAsia" w:hAnsi="Cambria Math" w:cstheme="minorHAnsi"/>
            <w:color w:val="FF3399"/>
          </w:rPr>
          <m:t>&lt;+∞</m:t>
        </m:r>
      </m:oMath>
    </w:p>
    <w:p w14:paraId="224172C0" w14:textId="77777777" w:rsidR="00AB5EF0" w:rsidRPr="003F52AA" w:rsidRDefault="00AB5EF0" w:rsidP="00AB5EF0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Propriété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</m:oMath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un sev de </w:t>
      </w:r>
      <m:oMath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, alors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⊥</m:t>
            </m:r>
          </m:sup>
        </m:sSup>
      </m:oMath>
      <w:r>
        <w:rPr>
          <w:rFonts w:eastAsiaTheme="minorEastAsia" w:cstheme="minorHAnsi"/>
        </w:rPr>
        <w:t xml:space="preserve"> est stable par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>.</w:t>
      </w:r>
    </w:p>
    <w:p w14:paraId="43DC064B" w14:textId="77777777" w:rsidR="00AB5EF0" w:rsidRDefault="00AB5EF0" w:rsidP="00AB5EF0">
      <w:pPr>
        <w:rPr>
          <w:rFonts w:ascii="Cambria Math" w:eastAsiaTheme="minorEastAsia" w:hAnsi="Cambria Math" w:cs="Cambria Math"/>
          <w:color w:val="FF3399"/>
        </w:rPr>
      </w:pPr>
      <w:r w:rsidRPr="003F52AA">
        <w:rPr>
          <w:rFonts w:eastAsiaTheme="minorEastAsia" w:cstheme="minorHAnsi"/>
          <w:color w:val="FF3399"/>
          <w:u w:val="single"/>
        </w:rPr>
        <w:t>Démonstration</w:t>
      </w:r>
      <w:r>
        <w:rPr>
          <w:rFonts w:eastAsiaTheme="minorEastAsia" w:cstheme="minorHAnsi"/>
          <w:color w:val="FF3399"/>
          <w:u w:val="single"/>
        </w:rPr>
        <w:t>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AEA3D37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,</m:t>
        </m:r>
      </m:oMath>
      <w:r>
        <w:rPr>
          <w:rFonts w:eastAsiaTheme="minorEastAsia" w:cstheme="minorHAnsi"/>
          <w:color w:val="FF3399"/>
        </w:rPr>
        <w:t xml:space="preserve"> montrons que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373B5C3E" w14:textId="77777777" w:rsidR="00AB5EF0" w:rsidRPr="003F52AA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 xml:space="preserve">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⊥</m:t>
                    </m:r>
                  </m:sup>
                </m:sSup>
              </m:lim>
            </m:limLow>
            <m:r>
              <w:rPr>
                <w:rFonts w:ascii="Cambria Math" w:eastAsiaTheme="minorEastAsia" w:hAnsi="Cambria Math" w:cstheme="minorHAnsi"/>
                <w:color w:val="FF3399"/>
              </w:rPr>
              <m:t>,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y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∈F</m:t>
                </m:r>
              </m:lim>
            </m:limLow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7B4E9AB3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Ainsi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  <w:r>
        <w:rPr>
          <w:rFonts w:eastAsiaTheme="minorEastAsia" w:cstheme="minorHAnsi"/>
          <w:color w:val="FF3399"/>
        </w:rPr>
        <w:t xml:space="preserve">, d’où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⊥</m:t>
                </m:r>
              </m:sup>
            </m:sSup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⊥</m:t>
            </m:r>
          </m:sup>
        </m:sSup>
      </m:oMath>
    </w:p>
    <w:p w14:paraId="403F6462" w14:textId="77777777" w:rsidR="00AB5EF0" w:rsidRDefault="00AB5EF0" w:rsidP="00AB5EF0">
      <w:pPr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>Lemme :</w:t>
      </w:r>
      <w:r>
        <w:rPr>
          <w:rFonts w:eastAsiaTheme="minorEastAsia" w:cstheme="minorHAnsi"/>
        </w:rPr>
        <w:t xml:space="preserve"> 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autoadjoint, les sous-espaces propres de </w:t>
      </w: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sont 2 à 2 orthogonaux.</w:t>
      </w:r>
    </w:p>
    <w:p w14:paraId="5AFAC9E2" w14:textId="77777777" w:rsidR="00AB5EF0" w:rsidRDefault="00AB5EF0" w:rsidP="00AB5EF0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21FCB7A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λ,μ∈Sp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avec </w:t>
      </w:r>
      <m:oMath>
        <m:r>
          <w:rPr>
            <w:rFonts w:ascii="Cambria Math" w:eastAsiaTheme="minorEastAsia" w:hAnsi="Cambria Math" w:cstheme="minorHAnsi"/>
            <w:color w:val="FF3399"/>
          </w:rPr>
          <m:t>λ≠μ</m:t>
        </m:r>
      </m:oMath>
      <w:r>
        <w:rPr>
          <w:rFonts w:eastAsiaTheme="minorEastAsia" w:cstheme="minorHAnsi"/>
          <w:color w:val="FF3399"/>
        </w:rPr>
        <w:t>.</w:t>
      </w:r>
    </w:p>
    <w:p w14:paraId="78CDE221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Montrons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sont orthogonaux.</w:t>
      </w:r>
    </w:p>
    <w:p w14:paraId="0D6911E3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Soient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y∈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</w:p>
    <w:p w14:paraId="12DFFBB9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=λx</m:t>
        </m:r>
      </m:oMath>
      <w:r>
        <w:rPr>
          <w:rFonts w:eastAsiaTheme="minorEastAsia" w:cstheme="minorHAnsi"/>
          <w:color w:val="FF3399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=μy</m:t>
        </m:r>
      </m:oMath>
    </w:p>
    <w:p w14:paraId="35C89BE9" w14:textId="77777777" w:rsidR="00AB5EF0" w:rsidRDefault="00AB5EF0" w:rsidP="00AB5EF0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3399"/>
              </w:rPr>
              <m:t>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λx,y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</m:oMath>
    </w:p>
    <w:p w14:paraId="5CCFE51B" w14:textId="77777777" w:rsidR="00BB7AEB" w:rsidRDefault="00BB7AEB" w:rsidP="00BB7AEB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Mais comme </w:t>
      </w:r>
      <m:oMath>
        <m:r>
          <w:rPr>
            <w:rFonts w:ascii="Cambria Math" w:eastAsiaTheme="minorEastAsia" w:hAnsi="Cambria Math" w:cstheme="minorHAnsi"/>
            <w:color w:val="FF3399"/>
          </w:rPr>
          <m:t>u=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p>
      </m:oMath>
      <w:r>
        <w:rPr>
          <w:rFonts w:eastAsiaTheme="minorEastAsia" w:cstheme="minorHAnsi"/>
          <w:color w:val="FF3399"/>
        </w:rPr>
        <w:t>,</w:t>
      </w:r>
    </w:p>
    <w:p w14:paraId="2E95336C" w14:textId="77777777" w:rsidR="00BB7AEB" w:rsidRPr="00252900" w:rsidRDefault="00000000" w:rsidP="00BB7AEB">
      <w:pPr>
        <w:rPr>
          <w:rFonts w:eastAsiaTheme="minorEastAsia" w:cstheme="minorHAnsi"/>
          <w:color w:val="FF3399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color w:val="FF3399"/>
                </w:rPr>
                <m:t>,y</m:t>
              </m:r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 u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  <w:color w:val="FF3399"/>
            </w:rPr>
            <m:t>=μ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  <w:color w:val="FF3399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3399"/>
                </w:rPr>
                <m:t>x,y</m:t>
              </m:r>
            </m:e>
          </m:d>
        </m:oMath>
      </m:oMathPara>
    </w:p>
    <w:p w14:paraId="2CE27E51" w14:textId="77777777" w:rsidR="00BB7AEB" w:rsidRPr="00252900" w:rsidRDefault="00BB7AEB" w:rsidP="00BB7AEB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D’où </w:t>
      </w:r>
      <m:oMath>
        <m:limLow>
          <m:limLow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λ-μ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theme="minorHAnsi"/>
                <w:color w:val="FF3399"/>
              </w:rPr>
              <m:t>≠0</m:t>
            </m:r>
          </m:lim>
        </m:limLow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0814B93A" w14:textId="77777777" w:rsidR="00BB7AEB" w:rsidRDefault="00BB7AEB" w:rsidP="00BB7AEB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=0</m:t>
        </m:r>
      </m:oMath>
    </w:p>
    <w:p w14:paraId="1E12AAB5" w14:textId="704BFEC1" w:rsidR="00BB7AEB" w:rsidRDefault="00BB7AEB" w:rsidP="00BB7AEB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⊥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μ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</w:p>
    <w:p w14:paraId="135E26B3" w14:textId="77777777" w:rsidR="00E11BF4" w:rsidRDefault="00E11BF4" w:rsidP="00E11BF4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  <w:u w:val="single"/>
        </w:rPr>
        <w:t xml:space="preserve">Propriété : </w:t>
      </w:r>
    </w:p>
    <w:p w14:paraId="1DFF6B49" w14:textId="77777777" w:rsidR="00E11BF4" w:rsidRDefault="00E11BF4" w:rsidP="00E11BF4">
      <w:pPr>
        <w:pStyle w:val="Paragraphedeliste"/>
        <w:ind w:left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Soit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script"/>
          </m:rPr>
          <w:rPr>
            <w:rFonts w:ascii="Cambria Math" w:eastAsiaTheme="minorEastAsia" w:hAnsi="Cambria Math" w:cstheme="minorHAnsi"/>
          </w:rPr>
          <m:t>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 xml:space="preserve"> autoadjoint. On a équivalence entre :</w:t>
      </w:r>
    </w:p>
    <w:p w14:paraId="6AC38338" w14:textId="77777777" w:rsidR="00E11BF4" w:rsidRDefault="00E11BF4" w:rsidP="00E11BF4">
      <w:pPr>
        <w:pStyle w:val="Paragraphedeliste"/>
        <w:numPr>
          <w:ilvl w:val="0"/>
          <w:numId w:val="1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u </m:t>
        </m:r>
      </m:oMath>
      <w:r>
        <w:rPr>
          <w:rFonts w:eastAsiaTheme="minorEastAsia" w:cstheme="minorHAnsi"/>
        </w:rPr>
        <w:t xml:space="preserve">est positif (ie </w:t>
      </w:r>
      <m:oMath>
        <m:r>
          <w:rPr>
            <w:rFonts w:ascii="Cambria Math" w:eastAsiaTheme="minorEastAsia" w:hAnsi="Cambria Math" w:cstheme="minorHAnsi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>)</w:t>
      </w:r>
    </w:p>
    <w:p w14:paraId="698DE1EB" w14:textId="77777777" w:rsidR="00E11BF4" w:rsidRDefault="00E11BF4" w:rsidP="00E11BF4">
      <w:pPr>
        <w:pStyle w:val="Paragraphedeliste"/>
        <w:numPr>
          <w:ilvl w:val="0"/>
          <w:numId w:val="1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</w:rPr>
              <m:t>+</m:t>
            </m:r>
          </m:sup>
        </m:sSup>
      </m:oMath>
    </w:p>
    <w:p w14:paraId="0320E7C4" w14:textId="77777777" w:rsidR="00E11BF4" w:rsidRDefault="00E11BF4" w:rsidP="00E11BF4">
      <w:pPr>
        <w:rPr>
          <w:rFonts w:eastAsiaTheme="minorEastAsia" w:cstheme="minorHAnsi"/>
        </w:rPr>
      </w:pPr>
      <w:r>
        <w:rPr>
          <w:rFonts w:eastAsiaTheme="minorEastAsia" w:cstheme="minorHAnsi"/>
        </w:rPr>
        <w:t>De même, on a équivalence entre :</w:t>
      </w:r>
    </w:p>
    <w:p w14:paraId="2067F331" w14:textId="77777777" w:rsidR="00E11BF4" w:rsidRDefault="00E11BF4" w:rsidP="00E11BF4">
      <w:pPr>
        <w:pStyle w:val="Paragraphedeliste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u</m:t>
        </m:r>
      </m:oMath>
      <w:r>
        <w:rPr>
          <w:rFonts w:eastAsiaTheme="minorEastAsia" w:cstheme="minorHAnsi"/>
        </w:rPr>
        <w:t xml:space="preserve"> est défini positif (ie </w:t>
      </w:r>
      <m:oMath>
        <m:r>
          <w:rPr>
            <w:rFonts w:ascii="Cambria Math" w:eastAsiaTheme="minorEastAsia" w:hAnsi="Cambria Math" w:cstheme="minorHAnsi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>
        <w:rPr>
          <w:rFonts w:eastAsiaTheme="minorEastAsia" w:cstheme="minorHAnsi"/>
        </w:rPr>
        <w:t>)</w:t>
      </w:r>
    </w:p>
    <w:p w14:paraId="4EE95FFD" w14:textId="77777777" w:rsidR="00E11BF4" w:rsidRDefault="00E11BF4" w:rsidP="00E11BF4">
      <w:pPr>
        <w:pStyle w:val="Paragraphedeliste"/>
        <w:numPr>
          <w:ilvl w:val="0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bSup>
      </m:oMath>
    </w:p>
    <w:p w14:paraId="6A145ECD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  <w:u w:val="single"/>
        </w:rPr>
        <w:t>Démonstration :</w:t>
      </w:r>
      <w:r>
        <w:rPr>
          <w:rFonts w:eastAsiaTheme="minorEastAsia" w:cstheme="minorHAnsi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 xml:space="preserve">⍟ </w:t>
      </w:r>
      <w:r>
        <w:rPr>
          <w:rFonts w:eastAsiaTheme="minorEastAsia" w:cstheme="minorHAnsi"/>
          <w:color w:val="FF3399"/>
        </w:rPr>
        <w:t>(cas défini positif)</w:t>
      </w:r>
    </w:p>
    <w:p w14:paraId="2A85BBE9" w14:textId="77777777" w:rsidR="00E11BF4" w:rsidRDefault="00E11BF4" w:rsidP="00E11BF4">
      <w:pPr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(i)⟹(ii)</m:t>
        </m:r>
      </m:oMath>
      <w:r>
        <w:rPr>
          <w:rFonts w:eastAsiaTheme="minorEastAsia" w:cstheme="minorHAnsi"/>
          <w:color w:val="FF3399"/>
        </w:rPr>
        <w:t xml:space="preserve"> : Supposons que </w:t>
      </w:r>
      <m:oMath>
        <m:r>
          <w:rPr>
            <w:rFonts w:ascii="Cambria Math" w:eastAsiaTheme="minorEastAsia" w:hAnsi="Cambria Math" w:cstheme="minorHAnsi"/>
            <w:color w:val="FF3399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</m:oMath>
      <w:r>
        <w:rPr>
          <w:rFonts w:eastAsiaTheme="minorEastAsia" w:cstheme="minorHAnsi"/>
          <w:color w:val="FF3399"/>
        </w:rPr>
        <w:t xml:space="preserve">. Soit </w:t>
      </w:r>
      <m:oMath>
        <m:r>
          <w:rPr>
            <w:rFonts w:ascii="Cambria Math" w:eastAsiaTheme="minorEastAsia" w:hAnsi="Cambria Math" w:cstheme="minorHAnsi"/>
            <w:color w:val="FF3399"/>
          </w:rPr>
          <m:t>λ∈Sp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</m:oMath>
      <w:r>
        <w:rPr>
          <w:rFonts w:eastAsiaTheme="minorEastAsia" w:cstheme="minorHAnsi"/>
          <w:color w:val="FF3399"/>
        </w:rPr>
        <w:t xml:space="preserve"> (alors </w:t>
      </w:r>
      <m:oMath>
        <m:r>
          <w:rPr>
            <w:rFonts w:ascii="Cambria Math" w:eastAsiaTheme="minorEastAsia" w:hAnsi="Cambria Math" w:cstheme="minorHAnsi"/>
            <w:color w:val="FF3399"/>
          </w:rPr>
          <m:t>λ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>∈R</m:t>
        </m:r>
      </m:oMath>
      <w:r>
        <w:rPr>
          <w:rFonts w:eastAsiaTheme="minorEastAsia" w:cstheme="minorHAnsi"/>
          <w:color w:val="FF3399"/>
        </w:rPr>
        <w:t>)</w:t>
      </w:r>
    </w:p>
    <w:p w14:paraId="6786A086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Et </w:t>
      </w:r>
      <m:oMath>
        <m:r>
          <w:rPr>
            <w:rFonts w:ascii="Cambria Math" w:eastAsiaTheme="minorEastAsia" w:hAnsi="Cambria Math" w:cstheme="minorHAnsi"/>
            <w:color w:val="FF3399"/>
          </w:rPr>
          <m:t>∃x∈E,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, u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=λx</m:t>
        </m:r>
      </m:oMath>
    </w:p>
    <w:p w14:paraId="32C92E70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 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x,λx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=λ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</w:rPr>
          <m:t>&gt;0</m:t>
        </m:r>
      </m:oMath>
      <w:r>
        <w:rPr>
          <w:rFonts w:eastAsiaTheme="minorEastAsia" w:cstheme="minorHAnsi"/>
          <w:color w:val="FF3399"/>
        </w:rPr>
        <w:t xml:space="preserve"> (car </w:t>
      </w:r>
      <m:oMath>
        <m:r>
          <w:rPr>
            <w:rFonts w:ascii="Cambria Math" w:eastAsiaTheme="minorEastAsia" w:hAnsi="Cambria Math" w:cstheme="minorHAnsi"/>
            <w:color w:val="FF3399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</m:oMath>
      <w:r>
        <w:rPr>
          <w:rFonts w:eastAsiaTheme="minorEastAsia" w:cstheme="minorHAnsi"/>
          <w:color w:val="FF3399"/>
        </w:rPr>
        <w:t>)</w:t>
      </w:r>
    </w:p>
    <w:p w14:paraId="6B075EE5" w14:textId="77777777" w:rsidR="00E11BF4" w:rsidRDefault="00E11BF4" w:rsidP="00E11BF4">
      <w:pPr>
        <w:rPr>
          <w:rFonts w:eastAsiaTheme="minorEastAsia" w:cstheme="minorHAnsi"/>
          <w:color w:val="FF3399"/>
          <w:lang w:val="en-GB"/>
        </w:rPr>
      </w:pPr>
      <w:r w:rsidRPr="00486DD8">
        <w:rPr>
          <w:rFonts w:eastAsiaTheme="minorEastAsia" w:cstheme="minorHAnsi"/>
          <w:color w:val="FF3399"/>
          <w:lang w:val="en-GB"/>
        </w:rPr>
        <w:t xml:space="preserve">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3399"/>
            <w:lang w:val="en-GB"/>
          </w:rPr>
          <m:t>&gt;0</m:t>
        </m:r>
      </m:oMath>
      <w:r w:rsidRPr="00486DD8">
        <w:rPr>
          <w:rFonts w:eastAsiaTheme="minorEastAsia" w:cstheme="minorHAnsi"/>
          <w:color w:val="FF3399"/>
          <w:lang w:val="en-GB"/>
        </w:rPr>
        <w:t xml:space="preserve"> car </w:t>
      </w:r>
      <m:oMath>
        <m:r>
          <w:rPr>
            <w:rFonts w:ascii="Cambria Math" w:eastAsiaTheme="minorEastAsia" w:hAnsi="Cambria Math" w:cstheme="minorHAnsi"/>
            <w:color w:val="FF3399"/>
          </w:rPr>
          <m:t>x</m:t>
        </m:r>
        <m:r>
          <w:rPr>
            <w:rFonts w:ascii="Cambria Math" w:eastAsiaTheme="minorEastAsia" w:hAnsi="Cambria Math" w:cstheme="minorHAnsi"/>
            <w:color w:val="FF3399"/>
            <w:lang w:val="en-GB"/>
          </w:rPr>
          <m:t>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  <w:lang w:val="en-GB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</m:oMath>
      <w:r w:rsidRPr="00486DD8">
        <w:rPr>
          <w:rFonts w:eastAsiaTheme="minorEastAsia" w:cstheme="minorHAnsi"/>
          <w:color w:val="FF3399"/>
          <w:lang w:val="en-GB"/>
        </w:rPr>
        <w:t>, d’où</w:t>
      </w:r>
      <w:r>
        <w:rPr>
          <w:rFonts w:eastAsiaTheme="minorEastAsia" w:cstheme="minorHAnsi"/>
          <w:color w:val="FF3399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color w:val="FF3399"/>
            <w:lang w:val="en-GB"/>
          </w:rPr>
          <m:t>λ&gt;0</m:t>
        </m:r>
      </m:oMath>
    </w:p>
    <w:p w14:paraId="14D059BA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r>
          <w:rPr>
            <w:rFonts w:ascii="Cambria Math" w:eastAsiaTheme="minorEastAsia" w:hAnsi="Cambria Math" w:cstheme="minorHAnsi"/>
            <w:color w:val="FF3399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bSup>
      </m:oMath>
    </w:p>
    <w:p w14:paraId="180EE2A7" w14:textId="77777777" w:rsidR="00E11BF4" w:rsidRDefault="00E11BF4" w:rsidP="00E11BF4">
      <w:pPr>
        <w:rPr>
          <w:rFonts w:eastAsiaTheme="minorEastAsia" w:cstheme="minorHAnsi"/>
          <w:color w:val="FF3399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ii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⟹(i)</m:t>
        </m:r>
      </m:oMath>
      <w:r>
        <w:rPr>
          <w:rFonts w:eastAsiaTheme="minorEastAsia" w:cstheme="minorHAnsi"/>
          <w:color w:val="FF3399"/>
        </w:rPr>
        <w:t xml:space="preserve"> : Supposons que </w:t>
      </w:r>
      <m:oMath>
        <m:r>
          <w:rPr>
            <w:rFonts w:ascii="Cambria Math" w:eastAsiaTheme="minorEastAsia" w:hAnsi="Cambria Math" w:cstheme="minorHAnsi"/>
            <w:color w:val="FF3399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bSup>
      </m:oMath>
      <w:r>
        <w:rPr>
          <w:rFonts w:eastAsiaTheme="minorEastAsia" w:cstheme="minorHAnsi"/>
          <w:color w:val="FF3399"/>
        </w:rPr>
        <w:t xml:space="preserve">. Comme </w:t>
      </w:r>
      <m:oMath>
        <m:r>
          <w:rPr>
            <w:rFonts w:ascii="Cambria Math" w:eastAsiaTheme="minorEastAsia" w:hAnsi="Cambria Math" w:cstheme="minorHAnsi"/>
            <w:color w:val="FF3399"/>
          </w:rPr>
          <m:t>u</m:t>
        </m:r>
      </m:oMath>
      <w:r>
        <w:rPr>
          <w:rFonts w:eastAsiaTheme="minorEastAsia" w:cstheme="minorHAnsi"/>
          <w:color w:val="FF3399"/>
        </w:rPr>
        <w:t xml:space="preserve"> est autoadjoint, par le théorème spectral, il existe une base orthonormée </w:t>
      </w:r>
      <m:oMath>
        <m:r>
          <w:rPr>
            <w:rFonts w:ascii="Cambria Math" w:eastAsiaTheme="minorEastAsia" w:hAnsi="Cambria Math" w:cstheme="minorHAnsi"/>
            <w:color w:val="FF3399"/>
          </w:rPr>
          <m:t>B=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/>
          <w:color w:val="FF3399"/>
        </w:rPr>
        <w:t xml:space="preserve"> de </w:t>
      </w:r>
      <m:oMath>
        <m:r>
          <w:rPr>
            <w:rFonts w:ascii="Cambria Math" w:eastAsiaTheme="minorEastAsia" w:hAnsi="Cambria Math" w:cstheme="minorHAnsi"/>
            <w:color w:val="FF3399"/>
          </w:rPr>
          <m:t>E</m:t>
        </m:r>
      </m:oMath>
      <w:r>
        <w:rPr>
          <w:rFonts w:eastAsiaTheme="minorEastAsia" w:cstheme="minorHAnsi"/>
          <w:color w:val="FF3399"/>
        </w:rPr>
        <w:t xml:space="preserve"> telle que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FF3399"/>
                  </w:rPr>
                  <m:t>Mat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B</m:t>
                </m:r>
                <m:ctrlPr>
                  <w:rPr>
                    <w:rFonts w:ascii="Cambria Math" w:eastAsiaTheme="minorEastAsia" w:hAnsi="Cambria Math" w:cstheme="minorHAnsi"/>
                    <w:color w:val="FF3399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ctrlPr>
              <w:rPr>
                <w:rFonts w:ascii="Cambria Math" w:eastAsia="MS Gothic" w:hAnsi="Cambria Math" w:cs="MS Gothic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MS Gothic" w:hAnsi="Cambria Math" w:cs="MS Gothic"/>
                    <w:i/>
                    <w:color w:val="FF3399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>⋱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339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FF3399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theme="minorHAnsi"/>
                      <w:i/>
                      <w:color w:val="FF3399"/>
                    </w:rPr>
                  </m:ctrlPr>
                </m:e>
              </m:mr>
            </m:m>
          </m:e>
        </m:d>
      </m:oMath>
      <w:r>
        <w:rPr>
          <w:rFonts w:eastAsiaTheme="minorEastAsia" w:cstheme="minorHAnsi"/>
          <w:color w:val="FF3399"/>
        </w:rPr>
        <w:t xml:space="preserve">, avec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, 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  <w:color w:val="FF3399"/>
          </w:rPr>
          <m:t>∈R</m:t>
        </m:r>
      </m:oMath>
      <w:r>
        <w:rPr>
          <w:rFonts w:eastAsiaTheme="minorEastAsia" w:cstheme="minorHAnsi"/>
          <w:color w:val="FF3399"/>
        </w:rPr>
        <w:t>.</w:t>
      </w:r>
    </w:p>
    <w:p w14:paraId="0E19EF59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FF3399"/>
          </w:rPr>
          <m:t>Sp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u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⊂</m:t>
        </m:r>
        <m:sSubSup>
          <m:sSub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+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*</m:t>
            </m:r>
          </m:sup>
        </m:sSubSup>
      </m:oMath>
    </w:p>
    <w:p w14:paraId="13FFD22C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Soit </w:t>
      </w:r>
      <m:oMath>
        <m:r>
          <w:rPr>
            <w:rFonts w:ascii="Cambria Math" w:eastAsiaTheme="minorEastAsia" w:hAnsi="Cambria Math" w:cstheme="minorHAnsi"/>
            <w:color w:val="FF3399"/>
          </w:rPr>
          <m:t>x∈E, x≠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alors </w:t>
      </w:r>
      <m:oMath>
        <m:r>
          <w:rPr>
            <w:rFonts w:ascii="Cambria Math" w:eastAsiaTheme="minorEastAsia" w:hAnsi="Cambria Math" w:cstheme="minorHAnsi"/>
            <w:color w:val="FF3399"/>
          </w:rPr>
          <m:t>∃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b>
            </m:sSub>
          </m:e>
        </m:d>
        <m:r>
          <m:rPr>
            <m:lit/>
          </m:rPr>
          <w:rPr>
            <w:rFonts w:ascii="Cambria Math" w:eastAsiaTheme="minorEastAsia" w:hAnsi="Cambria Math" w:cstheme="minorHAnsi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color w:val="FF3399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</m:sSup>
      </m:oMath>
      <w:r>
        <w:rPr>
          <w:rFonts w:eastAsiaTheme="minorEastAsia" w:cstheme="minorHAnsi"/>
          <w:color w:val="FF3399"/>
        </w:rPr>
        <w:t xml:space="preserve"> tq </w:t>
      </w:r>
      <m:oMath>
        <m:r>
          <w:rPr>
            <w:rFonts w:ascii="Cambria Math" w:eastAsiaTheme="minorEastAsia" w:hAnsi="Cambria Math" w:cstheme="minorHAnsi"/>
            <w:color w:val="FF3399"/>
          </w:rPr>
          <m:t>x∈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</m:oMath>
      <w:r>
        <w:rPr>
          <w:rFonts w:eastAsiaTheme="minorEastAsia" w:cstheme="minorHAnsi"/>
          <w:color w:val="FF3399"/>
        </w:rPr>
        <w:t xml:space="preserve"> avec 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FF3399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b>
        </m:sSub>
      </m:oMath>
      <w:r>
        <w:rPr>
          <w:rFonts w:eastAsiaTheme="minorEastAsia" w:cstheme="minorHAnsi"/>
          <w:color w:val="FF3399"/>
        </w:rPr>
        <w:t xml:space="preserve"> non tous nuls, ie </w:t>
      </w:r>
    </w:p>
    <w:p w14:paraId="582E953C" w14:textId="77777777" w:rsidR="00E11BF4" w:rsidRDefault="00E11BF4" w:rsidP="00E11BF4">
      <w:pPr>
        <w:jc w:val="center"/>
        <w:rPr>
          <w:rFonts w:eastAsiaTheme="minorEastAsia" w:cstheme="minorHAnsi"/>
          <w:color w:val="FF3399"/>
        </w:rPr>
      </w:pPr>
      <m:oMath>
        <m:r>
          <w:rPr>
            <w:rFonts w:ascii="Cambria Math" w:eastAsiaTheme="minorEastAsia" w:hAnsi="Cambria Math" w:cstheme="minorHAnsi"/>
            <w:color w:val="FF3399"/>
          </w:rPr>
          <m:t>∃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color w:val="FF3399"/>
              </w:rPr>
              <m:t>0</m:t>
            </m:r>
          </m:sub>
        </m:sSub>
        <m:r>
          <m:rPr>
            <m:lit/>
          </m:rPr>
          <w:rPr>
            <w:rFonts w:ascii="Cambria Math" w:eastAsiaTheme="minorEastAsia" w:hAnsi="Cambria Math" w:cstheme="minorHAnsi"/>
            <w:color w:val="FF3399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 w:cstheme="minorHAnsi"/>
            <w:color w:val="FF3399"/>
          </w:rPr>
          <m:t xml:space="preserve">, </m:t>
        </m:r>
      </m:oMath>
      <w:r>
        <w:rPr>
          <w:rFonts w:eastAsiaTheme="minorEastAsia" w:cstheme="minorHAnsi"/>
          <w:color w:val="FF3399"/>
        </w:rPr>
        <w:t xml:space="preserve">tq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color w:val="FF3399"/>
          </w:rPr>
          <m:t>≠0</m:t>
        </m:r>
      </m:oMath>
    </w:p>
    <w:p w14:paraId="0E2001EE" w14:textId="77777777" w:rsidR="00E11BF4" w:rsidRPr="00486DD8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lastRenderedPageBreak/>
        <w:t xml:space="preserve">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color w:val="FF3399"/>
              </w:rPr>
              <m:t>,u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3399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color w:val="FF3399"/>
                          </w:rPr>
                          <m:t>j</m:t>
                        </m:r>
                      </m:sub>
                    </m:sSub>
                  </m:e>
                </m:nary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color w:val="FF3399"/>
              </w:rPr>
              <m:t>,</m:t>
            </m:r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</m:e>
            </m:nary>
          </m:e>
        </m:d>
      </m:oMath>
    </w:p>
    <w:p w14:paraId="7CF6C6D9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</w:r>
      <w:r>
        <w:rPr>
          <w:rFonts w:eastAsiaTheme="minorEastAsia" w:cstheme="minorHAnsi"/>
          <w:color w:val="FF3399"/>
        </w:rPr>
        <w:tab/>
        <w:t xml:space="preserve">          </w:t>
      </w:r>
      <m:oMath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⟨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FF3399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⟩</m:t>
                </m:r>
              </m:e>
            </m:nary>
          </m:e>
        </m:nary>
      </m:oMath>
    </w:p>
    <w:p w14:paraId="2237664C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Or </w:t>
      </w:r>
      <m:oMath>
        <m:r>
          <w:rPr>
            <w:rFonts w:ascii="Cambria Math" w:eastAsiaTheme="minorEastAsia" w:hAnsi="Cambria Math" w:cstheme="minorHAnsi"/>
            <w:color w:val="FF3399"/>
          </w:rPr>
          <m:t>B</m:t>
        </m:r>
      </m:oMath>
      <w:r>
        <w:rPr>
          <w:rFonts w:eastAsiaTheme="minorEastAsia" w:cstheme="minorHAnsi"/>
          <w:color w:val="FF3399"/>
        </w:rPr>
        <w:t xml:space="preserve"> est orthonormée, donc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color w:val="FF3399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0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si</m:t>
                  </m:r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k≠j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1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theme="minorHAnsi"/>
                      <w:color w:val="FF3399"/>
                    </w:rPr>
                    <m:t>si</m:t>
                  </m:r>
                  <m:r>
                    <w:rPr>
                      <w:rFonts w:ascii="Cambria Math" w:eastAsiaTheme="minorEastAsia" w:hAnsi="Cambria Math" w:cstheme="minorHAnsi"/>
                      <w:color w:val="FF3399"/>
                    </w:rPr>
                    <m:t xml:space="preserve"> k=j</m:t>
                  </m:r>
                </m:e>
              </m:mr>
            </m:m>
          </m:e>
        </m:d>
      </m:oMath>
    </w:p>
    <w:p w14:paraId="425C4800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x,u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 w:cstheme="minorHAnsi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theme="minorHAnsi"/>
                    <w:color w:val="FF3399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theme="minorHAnsi"/>
            <w:color w:val="FF3399"/>
          </w:rPr>
          <m:t>≥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λ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FF3399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3399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3399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color w:val="FF3399"/>
          </w:rPr>
          <m:t>&gt;0</m:t>
        </m:r>
      </m:oMath>
    </w:p>
    <w:p w14:paraId="69431265" w14:textId="77777777" w:rsidR="00E11BF4" w:rsidRDefault="00E11BF4" w:rsidP="00E11BF4">
      <w:pPr>
        <w:rPr>
          <w:rFonts w:eastAsiaTheme="minorEastAsia" w:cstheme="minorHAnsi"/>
          <w:color w:val="FF3399"/>
        </w:rPr>
      </w:pPr>
      <w:r>
        <w:rPr>
          <w:rFonts w:eastAsiaTheme="minorEastAsia" w:cstheme="minorHAnsi"/>
          <w:color w:val="FF3399"/>
        </w:rPr>
        <w:t xml:space="preserve">Donc </w:t>
      </w:r>
      <m:oMath>
        <m:r>
          <w:rPr>
            <w:rFonts w:ascii="Cambria Math" w:eastAsiaTheme="minorEastAsia" w:hAnsi="Cambria Math" w:cstheme="minorHAnsi"/>
            <w:color w:val="FF3399"/>
          </w:rPr>
          <m:t>u∈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3399"/>
              </w:rPr>
              <m:t>S</m:t>
            </m:r>
          </m:e>
          <m:sup>
            <m:r>
              <w:rPr>
                <w:rFonts w:ascii="Cambria Math" w:eastAsiaTheme="minorEastAsia" w:hAnsi="Cambria Math" w:cstheme="minorHAnsi"/>
                <w:color w:val="FF3399"/>
              </w:rPr>
              <m:t>++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3399"/>
              </w:rPr>
              <m:t>E</m:t>
            </m:r>
          </m:e>
        </m:d>
      </m:oMath>
    </w:p>
    <w:p w14:paraId="0021BC17" w14:textId="77777777" w:rsidR="004D74B2" w:rsidRPr="004D74B2" w:rsidRDefault="004D74B2" w:rsidP="004D74B2">
      <w:pPr>
        <w:rPr>
          <w:b/>
          <w:bCs/>
          <w:u w:val="single"/>
        </w:rPr>
      </w:pPr>
    </w:p>
    <w:sectPr w:rsidR="004D74B2" w:rsidRPr="004D7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6B52"/>
    <w:multiLevelType w:val="hybridMultilevel"/>
    <w:tmpl w:val="F7B80F7E"/>
    <w:lvl w:ilvl="0" w:tplc="6090EC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6708"/>
    <w:multiLevelType w:val="hybridMultilevel"/>
    <w:tmpl w:val="8BFA560A"/>
    <w:lvl w:ilvl="0" w:tplc="F66068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179240">
    <w:abstractNumId w:val="1"/>
  </w:num>
  <w:num w:numId="2" w16cid:durableId="6297517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">
    <w15:presenceInfo w15:providerId="None" w15:userId="cle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B2"/>
    <w:rsid w:val="0009223C"/>
    <w:rsid w:val="002F4044"/>
    <w:rsid w:val="00436D0C"/>
    <w:rsid w:val="004D74B2"/>
    <w:rsid w:val="00756B22"/>
    <w:rsid w:val="00A6340C"/>
    <w:rsid w:val="00AB5EF0"/>
    <w:rsid w:val="00BB7AEB"/>
    <w:rsid w:val="00E1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4FE3"/>
  <w15:chartTrackingRefBased/>
  <w15:docId w15:val="{E6F5EE4C-7B0A-4594-B27D-2DC1D109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74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74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74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74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74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74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74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7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7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74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74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74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74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74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74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74B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7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7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74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74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7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74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74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74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7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74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7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dcterms:created xsi:type="dcterms:W3CDTF">2024-02-18T11:40:00Z</dcterms:created>
  <dcterms:modified xsi:type="dcterms:W3CDTF">2024-02-25T10:19:00Z</dcterms:modified>
</cp:coreProperties>
</file>